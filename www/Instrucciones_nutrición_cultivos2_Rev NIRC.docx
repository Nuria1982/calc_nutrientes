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FB92" w14:textId="77777777" w:rsidR="00E35CAB" w:rsidRPr="00082F09" w:rsidRDefault="00E35CAB" w:rsidP="00A97F43">
      <w:pPr>
        <w:rPr>
          <w:rFonts w:ascii="Calibri" w:hAnsi="Calibri" w:cs="Calibri"/>
          <w:b/>
          <w:bCs/>
          <w:sz w:val="32"/>
          <w:szCs w:val="32"/>
        </w:rPr>
      </w:pPr>
    </w:p>
    <w:p w14:paraId="31FFE2EC" w14:textId="2E10C32A" w:rsidR="00A97F43" w:rsidRPr="00082F09" w:rsidRDefault="00A97F43" w:rsidP="00A97F43">
      <w:pPr>
        <w:rPr>
          <w:rFonts w:ascii="Calibri" w:hAnsi="Calibri" w:cs="Calibri"/>
          <w:b/>
          <w:bCs/>
          <w:sz w:val="32"/>
          <w:szCs w:val="32"/>
        </w:rPr>
      </w:pPr>
      <w:r w:rsidRPr="00082F09">
        <w:rPr>
          <w:rFonts w:ascii="Calibri" w:hAnsi="Calibri" w:cs="Calibri"/>
          <w:b/>
          <w:bCs/>
          <w:sz w:val="32"/>
          <w:szCs w:val="32"/>
        </w:rPr>
        <w:t>Guía de Uso: Plataforma de Recomendación Nutricional para Cultivos Extensivos</w:t>
      </w:r>
    </w:p>
    <w:p w14:paraId="63C5A05D" w14:textId="77777777" w:rsidR="00E35CAB" w:rsidRPr="00082F09" w:rsidRDefault="00E35CAB">
      <w:pPr>
        <w:rPr>
          <w:rFonts w:ascii="Calibri" w:hAnsi="Calibri" w:cs="Calibri"/>
          <w:b/>
          <w:bCs/>
        </w:rPr>
      </w:pPr>
    </w:p>
    <w:p w14:paraId="0BF1E5F0" w14:textId="508EFDA9" w:rsidR="00E35CAB" w:rsidRPr="00082F09" w:rsidRDefault="00E35CAB">
      <w:pPr>
        <w:rPr>
          <w:rFonts w:ascii="Calibri" w:hAnsi="Calibri" w:cs="Calibri"/>
          <w:b/>
          <w:bCs/>
        </w:rPr>
      </w:pPr>
    </w:p>
    <w:p w14:paraId="06DA1CC3" w14:textId="77777777" w:rsidR="00E35CAB" w:rsidRPr="00082F09" w:rsidRDefault="00E35CAB">
      <w:pPr>
        <w:rPr>
          <w:rFonts w:ascii="Calibri" w:hAnsi="Calibri" w:cs="Calibri"/>
          <w:b/>
          <w:bCs/>
        </w:rPr>
      </w:pPr>
    </w:p>
    <w:p w14:paraId="7DD4B244" w14:textId="77777777" w:rsidR="00E35CAB" w:rsidRPr="00082F09" w:rsidRDefault="00E35CAB">
      <w:pPr>
        <w:rPr>
          <w:rFonts w:ascii="Calibri" w:hAnsi="Calibri" w:cs="Calibri"/>
          <w:b/>
          <w:bCs/>
        </w:rPr>
      </w:pPr>
    </w:p>
    <w:p w14:paraId="06CF34E4" w14:textId="77777777" w:rsidR="00E35CAB" w:rsidRPr="00082F09" w:rsidRDefault="00E35CAB">
      <w:pPr>
        <w:rPr>
          <w:rFonts w:ascii="Calibri" w:hAnsi="Calibri" w:cs="Calibri"/>
          <w:b/>
          <w:bCs/>
        </w:rPr>
      </w:pPr>
    </w:p>
    <w:p w14:paraId="72734097" w14:textId="63C7E5FE" w:rsidR="004513F1" w:rsidRPr="00082F09" w:rsidRDefault="004513F1">
      <w:pPr>
        <w:rPr>
          <w:rFonts w:ascii="Calibri" w:hAnsi="Calibri" w:cs="Calibri"/>
          <w:b/>
          <w:bCs/>
        </w:rPr>
      </w:pPr>
      <w:r w:rsidRPr="00082F09">
        <w:rPr>
          <w:rFonts w:ascii="Calibri" w:hAnsi="Calibri" w:cs="Calibri"/>
          <w:b/>
          <w:bCs/>
        </w:rPr>
        <w:br w:type="page"/>
      </w:r>
    </w:p>
    <w:p w14:paraId="312BACCA" w14:textId="0365C640" w:rsidR="004513F1" w:rsidRPr="00082F09" w:rsidRDefault="004513F1" w:rsidP="004513F1">
      <w:pPr>
        <w:rPr>
          <w:rFonts w:ascii="Calibri" w:hAnsi="Calibri" w:cs="Calibri"/>
          <w:b/>
          <w:bCs/>
          <w:sz w:val="32"/>
          <w:szCs w:val="32"/>
        </w:rPr>
      </w:pPr>
      <w:r w:rsidRPr="00082F09">
        <w:rPr>
          <w:rFonts w:ascii="Calibri" w:hAnsi="Calibri" w:cs="Calibri"/>
          <w:b/>
          <w:bCs/>
          <w:sz w:val="32"/>
          <w:szCs w:val="32"/>
        </w:rPr>
        <w:lastRenderedPageBreak/>
        <w:t>Índice</w:t>
      </w:r>
    </w:p>
    <w:p w14:paraId="739098F9" w14:textId="77777777" w:rsidR="004513F1" w:rsidRPr="00082F09" w:rsidRDefault="003D1067" w:rsidP="004513F1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registro-e-ingreso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Registro e Ingreso</w:t>
        </w:r>
      </w:hyperlink>
    </w:p>
    <w:p w14:paraId="0D496F43" w14:textId="77777777" w:rsidR="004513F1" w:rsidRPr="00082F09" w:rsidRDefault="003D1067" w:rsidP="004513F1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navegaci%C3%B3n-por-la-plataforma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Navegación por la Plataforma</w:t>
        </w:r>
      </w:hyperlink>
    </w:p>
    <w:p w14:paraId="553E18E8" w14:textId="77777777" w:rsidR="004513F1" w:rsidRPr="00082F09" w:rsidRDefault="003D1067" w:rsidP="004513F1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instrucciones-por-secci%C3%B3n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Instrucciones por Sección</w:t>
        </w:r>
      </w:hyperlink>
    </w:p>
    <w:p w14:paraId="4A4E65A1" w14:textId="77777777" w:rsidR="004513F1" w:rsidRPr="00082F09" w:rsidRDefault="003D1067" w:rsidP="004513F1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carga-de-datos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Carga de datos</w:t>
        </w:r>
      </w:hyperlink>
    </w:p>
    <w:p w14:paraId="3C9DBA2A" w14:textId="77777777" w:rsidR="004513F1" w:rsidRPr="00082F09" w:rsidRDefault="003D1067" w:rsidP="004513F1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nitr%C3%B3geno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Nitrógeno</w:t>
        </w:r>
      </w:hyperlink>
    </w:p>
    <w:p w14:paraId="09FBAD96" w14:textId="77777777" w:rsidR="004513F1" w:rsidRPr="00082F09" w:rsidRDefault="003D1067" w:rsidP="004513F1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f%C3%B3sforo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Fósforo</w:t>
        </w:r>
      </w:hyperlink>
    </w:p>
    <w:p w14:paraId="173EFC2E" w14:textId="77777777" w:rsidR="004513F1" w:rsidRPr="00082F09" w:rsidRDefault="003D1067" w:rsidP="004513F1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azufre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Azufre</w:t>
        </w:r>
      </w:hyperlink>
    </w:p>
    <w:p w14:paraId="665D3C63" w14:textId="77777777" w:rsidR="004513F1" w:rsidRPr="00082F09" w:rsidRDefault="003D1067" w:rsidP="004513F1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zinc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Zinc</w:t>
        </w:r>
      </w:hyperlink>
    </w:p>
    <w:p w14:paraId="21E28D57" w14:textId="77777777" w:rsidR="004513F1" w:rsidRPr="00082F09" w:rsidRDefault="003D1067" w:rsidP="004513F1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recomendaciones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Recomendaciones</w:t>
        </w:r>
      </w:hyperlink>
    </w:p>
    <w:p w14:paraId="0B550140" w14:textId="77777777" w:rsidR="004513F1" w:rsidRPr="00082F09" w:rsidRDefault="003D1067" w:rsidP="004513F1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hyperlink w:anchor="monitoreo" w:history="1">
        <w:r w:rsidR="004513F1" w:rsidRPr="00082F09">
          <w:rPr>
            <w:rStyle w:val="Hipervnculo"/>
            <w:rFonts w:ascii="Calibri" w:hAnsi="Calibri" w:cs="Calibri"/>
            <w:b/>
            <w:bCs/>
            <w:sz w:val="32"/>
            <w:szCs w:val="32"/>
          </w:rPr>
          <w:t>Monitoreo</w:t>
        </w:r>
      </w:hyperlink>
    </w:p>
    <w:p w14:paraId="21DDFD41" w14:textId="77777777" w:rsidR="004513F1" w:rsidRPr="00082F09" w:rsidRDefault="004513F1" w:rsidP="00A97F43">
      <w:pPr>
        <w:rPr>
          <w:rFonts w:ascii="Calibri" w:hAnsi="Calibri" w:cs="Calibri"/>
          <w:b/>
          <w:bCs/>
        </w:rPr>
      </w:pPr>
    </w:p>
    <w:p w14:paraId="05A76F4E" w14:textId="77777777" w:rsidR="004513F1" w:rsidRPr="00082F09" w:rsidRDefault="004513F1">
      <w:pPr>
        <w:rPr>
          <w:rFonts w:ascii="Calibri" w:hAnsi="Calibri" w:cs="Calibri"/>
          <w:b/>
          <w:bCs/>
        </w:rPr>
      </w:pPr>
      <w:r w:rsidRPr="00082F09">
        <w:rPr>
          <w:rFonts w:ascii="Calibri" w:hAnsi="Calibri" w:cs="Calibri"/>
          <w:b/>
          <w:bCs/>
        </w:rPr>
        <w:br w:type="page"/>
      </w:r>
    </w:p>
    <w:p w14:paraId="40B14762" w14:textId="5C495DFC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lastRenderedPageBreak/>
        <w:t>Registro e Ingreso</w:t>
      </w:r>
    </w:p>
    <w:p w14:paraId="6C0C57A9" w14:textId="77777777" w:rsidR="00A97F43" w:rsidRPr="00082F09" w:rsidRDefault="00A97F43" w:rsidP="00A97F43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Registro</w:t>
      </w:r>
      <w:r w:rsidRPr="00082F09">
        <w:rPr>
          <w:rFonts w:ascii="Calibri" w:hAnsi="Calibri" w:cs="Calibri"/>
          <w:sz w:val="28"/>
          <w:szCs w:val="28"/>
        </w:rPr>
        <w:t>: Completa el formulario con:</w:t>
      </w:r>
    </w:p>
    <w:p w14:paraId="308BDF2A" w14:textId="77777777" w:rsidR="00A97F43" w:rsidRPr="00082F09" w:rsidRDefault="00A97F43" w:rsidP="00A97F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Nombre completo.</w:t>
      </w:r>
    </w:p>
    <w:p w14:paraId="00FD0FF9" w14:textId="77777777" w:rsidR="00A97F43" w:rsidRPr="00082F09" w:rsidRDefault="00A97F43" w:rsidP="00A97F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Nombre de usuario.</w:t>
      </w:r>
    </w:p>
    <w:p w14:paraId="075A8267" w14:textId="77777777" w:rsidR="00A97F43" w:rsidRPr="00082F09" w:rsidRDefault="00A97F43" w:rsidP="00A97F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Correo electrónico.</w:t>
      </w:r>
    </w:p>
    <w:p w14:paraId="36494CB6" w14:textId="77777777" w:rsidR="00A97F43" w:rsidRPr="00082F09" w:rsidRDefault="00A97F43" w:rsidP="00A97F43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Contraseña.</w:t>
      </w:r>
    </w:p>
    <w:p w14:paraId="3510B64D" w14:textId="77777777" w:rsidR="00A97F43" w:rsidRPr="00082F09" w:rsidRDefault="00A97F43" w:rsidP="00A97F43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Acceso</w:t>
      </w:r>
      <w:r w:rsidRPr="00082F09">
        <w:rPr>
          <w:rFonts w:ascii="Calibri" w:hAnsi="Calibri" w:cs="Calibri"/>
          <w:sz w:val="28"/>
          <w:szCs w:val="28"/>
        </w:rPr>
        <w:t>: Ingresa con tu Nombre de usuario y Contraseña.</w:t>
      </w:r>
    </w:p>
    <w:p w14:paraId="5D2E7167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733D8133">
          <v:rect id="_x0000_i1025" style="width:0;height:1.5pt" o:hralign="center" o:hrstd="t" o:hr="t" fillcolor="#a0a0a0" stroked="f"/>
        </w:pict>
      </w:r>
    </w:p>
    <w:p w14:paraId="59C1568E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Navegación por la Plataforma</w:t>
      </w:r>
    </w:p>
    <w:p w14:paraId="69227321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Tienes dos opciones principales:</w:t>
      </w:r>
    </w:p>
    <w:p w14:paraId="69A7A841" w14:textId="36F040C3" w:rsidR="00A97F43" w:rsidRPr="00082F09" w:rsidRDefault="00A97F43" w:rsidP="00A97F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Secciones específicas</w:t>
      </w:r>
      <w:r w:rsidRPr="00082F09">
        <w:rPr>
          <w:rFonts w:ascii="Calibri" w:hAnsi="Calibri" w:cs="Calibri"/>
          <w:sz w:val="28"/>
          <w:szCs w:val="28"/>
        </w:rPr>
        <w:t xml:space="preserve">: Explora las pestañas de nutrientes para lotes / cultivos individuales: </w:t>
      </w:r>
      <w:r w:rsidRPr="00082F09">
        <w:rPr>
          <w:rFonts w:ascii="Calibri" w:hAnsi="Calibri" w:cs="Calibri"/>
          <w:b/>
          <w:bCs/>
          <w:sz w:val="28"/>
          <w:szCs w:val="28"/>
        </w:rPr>
        <w:t>Nitrógeno</w:t>
      </w:r>
      <w:r w:rsidRPr="00082F09">
        <w:rPr>
          <w:rFonts w:ascii="Calibri" w:hAnsi="Calibri" w:cs="Calibri"/>
          <w:sz w:val="28"/>
          <w:szCs w:val="28"/>
        </w:rPr>
        <w:t xml:space="preserve">, </w:t>
      </w:r>
      <w:r w:rsidRPr="00082F09">
        <w:rPr>
          <w:rFonts w:ascii="Calibri" w:hAnsi="Calibri" w:cs="Calibri"/>
          <w:b/>
          <w:bCs/>
          <w:sz w:val="28"/>
          <w:szCs w:val="28"/>
        </w:rPr>
        <w:t>Fósforo</w:t>
      </w:r>
      <w:r w:rsidRPr="00082F09">
        <w:rPr>
          <w:rFonts w:ascii="Calibri" w:hAnsi="Calibri" w:cs="Calibri"/>
          <w:sz w:val="28"/>
          <w:szCs w:val="28"/>
        </w:rPr>
        <w:t xml:space="preserve">, </w:t>
      </w:r>
      <w:r w:rsidRPr="00082F09">
        <w:rPr>
          <w:rFonts w:ascii="Calibri" w:hAnsi="Calibri" w:cs="Calibri"/>
          <w:b/>
          <w:bCs/>
          <w:sz w:val="28"/>
          <w:szCs w:val="28"/>
        </w:rPr>
        <w:t>Azufre</w:t>
      </w:r>
      <w:r w:rsidRPr="00082F09">
        <w:rPr>
          <w:rFonts w:ascii="Calibri" w:hAnsi="Calibri" w:cs="Calibri"/>
          <w:sz w:val="28"/>
          <w:szCs w:val="28"/>
        </w:rPr>
        <w:t xml:space="preserve"> o </w:t>
      </w:r>
      <w:r w:rsidRPr="00082F09">
        <w:rPr>
          <w:rFonts w:ascii="Calibri" w:hAnsi="Calibri" w:cs="Calibri"/>
          <w:b/>
          <w:bCs/>
          <w:sz w:val="28"/>
          <w:szCs w:val="28"/>
        </w:rPr>
        <w:t>Zinc</w:t>
      </w:r>
      <w:r w:rsidRPr="00082F09">
        <w:rPr>
          <w:rFonts w:ascii="Calibri" w:hAnsi="Calibri" w:cs="Calibri"/>
          <w:sz w:val="28"/>
          <w:szCs w:val="28"/>
        </w:rPr>
        <w:t>.</w:t>
      </w:r>
    </w:p>
    <w:p w14:paraId="5FEEBBB3" w14:textId="77777777" w:rsidR="00A97F43" w:rsidRPr="00082F09" w:rsidRDefault="00A97F43" w:rsidP="00A97F4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Carga masiva de datos</w:t>
      </w:r>
      <w:r w:rsidRPr="00082F09">
        <w:rPr>
          <w:rFonts w:ascii="Calibri" w:hAnsi="Calibri" w:cs="Calibri"/>
          <w:sz w:val="28"/>
          <w:szCs w:val="28"/>
        </w:rPr>
        <w:t xml:space="preserve">: Ve a la pestaña </w:t>
      </w:r>
      <w:r w:rsidRPr="00082F09">
        <w:rPr>
          <w:rFonts w:ascii="Calibri" w:hAnsi="Calibri" w:cs="Calibri"/>
          <w:b/>
          <w:bCs/>
          <w:sz w:val="28"/>
          <w:szCs w:val="28"/>
        </w:rPr>
        <w:t>Carga de datos</w:t>
      </w:r>
      <w:r w:rsidRPr="00082F09">
        <w:rPr>
          <w:rFonts w:ascii="Calibri" w:hAnsi="Calibri" w:cs="Calibri"/>
          <w:sz w:val="28"/>
          <w:szCs w:val="28"/>
        </w:rPr>
        <w:t xml:space="preserve"> para cargar información de múltiples lotes y cultivos.</w:t>
      </w:r>
    </w:p>
    <w:p w14:paraId="64A3A60E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19926B7B">
          <v:rect id="_x0000_i1026" style="width:0;height:1.5pt" o:hralign="center" o:hrstd="t" o:hr="t" fillcolor="#a0a0a0" stroked="f"/>
        </w:pict>
      </w:r>
    </w:p>
    <w:p w14:paraId="752653BB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Instrucciones por Sección</w:t>
      </w:r>
    </w:p>
    <w:p w14:paraId="5A67154F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Carga de datos</w:t>
      </w:r>
    </w:p>
    <w:p w14:paraId="3FA95296" w14:textId="77777777" w:rsidR="00A97F43" w:rsidRPr="00082F09" w:rsidRDefault="00A97F43" w:rsidP="00A97F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Descarga la plantilla de datos (</w:t>
      </w:r>
      <w:proofErr w:type="spellStart"/>
      <w:r w:rsidRPr="00082F09">
        <w:rPr>
          <w:rFonts w:ascii="Calibri" w:hAnsi="Calibri" w:cs="Calibri"/>
          <w:i/>
          <w:iCs/>
          <w:sz w:val="28"/>
          <w:szCs w:val="28"/>
        </w:rPr>
        <w:t>data_usuario</w:t>
      </w:r>
      <w:proofErr w:type="spellEnd"/>
      <w:r w:rsidRPr="00082F09">
        <w:rPr>
          <w:rFonts w:ascii="Calibri" w:hAnsi="Calibri" w:cs="Calibri"/>
          <w:sz w:val="28"/>
          <w:szCs w:val="28"/>
        </w:rPr>
        <w:t>).</w:t>
      </w:r>
    </w:p>
    <w:p w14:paraId="5DD22AFE" w14:textId="4B01B197" w:rsidR="00A97F43" w:rsidRPr="00082F09" w:rsidRDefault="00A97F43" w:rsidP="00A97F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Completa la plantilla con los datos solicitados</w:t>
      </w:r>
      <w:ins w:id="0" w:author="Editor" w:date="2025-05-21T14:01:00Z">
        <w:r w:rsidR="00564729" w:rsidRPr="00082F09">
          <w:rPr>
            <w:rFonts w:ascii="Calibri" w:hAnsi="Calibri" w:cs="Calibri"/>
            <w:sz w:val="28"/>
            <w:szCs w:val="28"/>
          </w:rPr>
          <w:t xml:space="preserve"> (</w:t>
        </w:r>
      </w:ins>
      <w:r w:rsidR="00082F09">
        <w:rPr>
          <w:rFonts w:ascii="Calibri" w:hAnsi="Calibri" w:cs="Calibri"/>
          <w:sz w:val="28"/>
          <w:szCs w:val="28"/>
        </w:rPr>
        <w:t xml:space="preserve">celda </w:t>
      </w:r>
      <w:ins w:id="1" w:author="Editor" w:date="2025-05-21T14:02:00Z">
        <w:r w:rsidR="00564729" w:rsidRPr="00082F09">
          <w:rPr>
            <w:rFonts w:ascii="Calibri" w:hAnsi="Calibri" w:cs="Calibri"/>
            <w:sz w:val="28"/>
            <w:szCs w:val="28"/>
          </w:rPr>
          <w:t>sombreado con gris)</w:t>
        </w:r>
      </w:ins>
      <w:r w:rsidRPr="00082F09">
        <w:rPr>
          <w:rFonts w:ascii="Calibri" w:hAnsi="Calibri" w:cs="Calibri"/>
          <w:sz w:val="28"/>
          <w:szCs w:val="28"/>
        </w:rPr>
        <w:t>.</w:t>
      </w:r>
      <w:ins w:id="2" w:author="Editor" w:date="2025-05-21T14:02:00Z">
        <w:r w:rsidR="00564729" w:rsidRPr="00082F09">
          <w:rPr>
            <w:rFonts w:ascii="Calibri" w:hAnsi="Calibri" w:cs="Calibri"/>
            <w:sz w:val="28"/>
            <w:szCs w:val="28"/>
          </w:rPr>
          <w:t xml:space="preserve"> En caso de no contar con </w:t>
        </w:r>
      </w:ins>
      <w:ins w:id="3" w:author="Editor" w:date="2025-05-21T14:03:00Z">
        <w:r w:rsidR="00564729" w:rsidRPr="00082F09">
          <w:rPr>
            <w:rFonts w:ascii="Calibri" w:hAnsi="Calibri" w:cs="Calibri"/>
            <w:sz w:val="28"/>
            <w:szCs w:val="28"/>
          </w:rPr>
          <w:t>alguna información (ej. densidad aparente) el sistema utilizara información local.</w:t>
        </w:r>
      </w:ins>
      <w:ins w:id="4" w:author="Editor" w:date="2025-05-21T14:02:00Z">
        <w:r w:rsidR="00564729" w:rsidRPr="00082F09">
          <w:rPr>
            <w:rFonts w:ascii="Calibri" w:hAnsi="Calibri" w:cs="Calibri"/>
            <w:sz w:val="28"/>
            <w:szCs w:val="28"/>
          </w:rPr>
          <w:t xml:space="preserve"> </w:t>
        </w:r>
      </w:ins>
    </w:p>
    <w:p w14:paraId="62C83EB1" w14:textId="77777777" w:rsidR="00A97F43" w:rsidRPr="00082F09" w:rsidRDefault="00A97F43" w:rsidP="00A97F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 xml:space="preserve">Sube el archivo en </w:t>
      </w:r>
      <w:r w:rsidRPr="00082F09">
        <w:rPr>
          <w:rFonts w:ascii="Calibri" w:hAnsi="Calibri" w:cs="Calibri"/>
          <w:b/>
          <w:bCs/>
          <w:sz w:val="28"/>
          <w:szCs w:val="28"/>
        </w:rPr>
        <w:t>Subir archivo de datos</w:t>
      </w:r>
      <w:r w:rsidRPr="00082F09">
        <w:rPr>
          <w:rFonts w:ascii="Calibri" w:hAnsi="Calibri" w:cs="Calibri"/>
          <w:sz w:val="28"/>
          <w:szCs w:val="28"/>
        </w:rPr>
        <w:t>.</w:t>
      </w:r>
    </w:p>
    <w:p w14:paraId="371A0623" w14:textId="39F1506F" w:rsidR="00A97F43" w:rsidRPr="00082F09" w:rsidRDefault="00A97F43" w:rsidP="00A97F4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Selecciona las zonas geográficas:</w:t>
      </w:r>
    </w:p>
    <w:p w14:paraId="7C6A2D86" w14:textId="77777777" w:rsidR="00A97F43" w:rsidRPr="00082F09" w:rsidRDefault="00A97F43" w:rsidP="00A97F43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Maíz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0617275" w14:textId="77777777" w:rsidR="00A97F43" w:rsidRPr="00082F09" w:rsidRDefault="00A97F43" w:rsidP="00A97F43">
      <w:pPr>
        <w:numPr>
          <w:ilvl w:val="2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Sudeste siembra temprana.</w:t>
      </w:r>
    </w:p>
    <w:p w14:paraId="0570A0E3" w14:textId="77777777" w:rsidR="00A97F43" w:rsidRPr="00082F09" w:rsidRDefault="00A97F43" w:rsidP="00A97F43">
      <w:pPr>
        <w:numPr>
          <w:ilvl w:val="2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Núcleo siembra temprana.</w:t>
      </w:r>
    </w:p>
    <w:p w14:paraId="4CD8E8A6" w14:textId="77777777" w:rsidR="00A97F43" w:rsidRPr="00082F09" w:rsidRDefault="00A97F43" w:rsidP="00A97F43">
      <w:pPr>
        <w:numPr>
          <w:ilvl w:val="2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lastRenderedPageBreak/>
        <w:t>Núcleo siembra tardía.</w:t>
      </w:r>
    </w:p>
    <w:p w14:paraId="38620D62" w14:textId="77777777" w:rsidR="00A97F43" w:rsidRPr="00082F09" w:rsidRDefault="00A97F43" w:rsidP="00A97F43">
      <w:pPr>
        <w:numPr>
          <w:ilvl w:val="1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Azufre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24A843B7" w14:textId="77777777" w:rsidR="00A97F43" w:rsidRPr="00082F09" w:rsidRDefault="00A97F43" w:rsidP="00A97F43">
      <w:pPr>
        <w:numPr>
          <w:ilvl w:val="2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Sudeste de Buenos Aires.</w:t>
      </w:r>
    </w:p>
    <w:p w14:paraId="663A9886" w14:textId="77777777" w:rsidR="00A97F43" w:rsidRPr="00082F09" w:rsidRDefault="00A97F43" w:rsidP="00A97F43">
      <w:pPr>
        <w:numPr>
          <w:ilvl w:val="2"/>
          <w:numId w:val="3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Otra.</w:t>
      </w:r>
    </w:p>
    <w:p w14:paraId="70FA2CBC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2131FB2B">
          <v:rect id="_x0000_i1027" style="width:0;height:1.5pt" o:hralign="center" o:hrstd="t" o:hr="t" fillcolor="#a0a0a0" stroked="f"/>
        </w:pict>
      </w:r>
    </w:p>
    <w:p w14:paraId="48932341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Nitrógeno</w:t>
      </w:r>
    </w:p>
    <w:p w14:paraId="4FBC514D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Opciones disponibles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0687C4E7" w14:textId="77777777" w:rsidR="00A97F43" w:rsidRPr="00082F09" w:rsidRDefault="00A97F43" w:rsidP="00A97F4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Lote único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219981CD" w14:textId="77777777" w:rsidR="00A97F43" w:rsidRPr="00082F09" w:rsidRDefault="00A97F43" w:rsidP="00A97F43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Datos necesarios para estimar la demanda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9154B93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Cultivo.</w:t>
      </w:r>
    </w:p>
    <w:p w14:paraId="6100FF6C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Rendimiento objetivo (t/ha).</w:t>
      </w:r>
    </w:p>
    <w:p w14:paraId="7E53B4D6" w14:textId="13E9825D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Proteína objetivo (%) (para trigo, opcional para otros cultivos).</w:t>
      </w:r>
    </w:p>
    <w:p w14:paraId="6C4D7771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Requerimientos en planta y sistema (kg N/t). Usa valores predeterminados o personaliza.</w:t>
      </w:r>
    </w:p>
    <w:p w14:paraId="72EC1412" w14:textId="77777777" w:rsidR="00A97F43" w:rsidRPr="00082F09" w:rsidRDefault="00A97F43" w:rsidP="00A97F43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Datos necesarios para estimar la oferta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65CAF7A3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N-Nitrato (ppm) a distintas profundidades (0-20cm, 20-40cm, 40-60cm).</w:t>
      </w:r>
    </w:p>
    <w:p w14:paraId="368B2738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Densidad aparente (g/cm³). Valor por defecto: 1.2 g/cm³.</w:t>
      </w:r>
    </w:p>
    <w:p w14:paraId="136C649D" w14:textId="6D6D2974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082F09">
        <w:rPr>
          <w:rFonts w:ascii="Calibri" w:hAnsi="Calibri" w:cs="Calibri"/>
          <w:sz w:val="28"/>
          <w:szCs w:val="28"/>
        </w:rPr>
        <w:t>Nan</w:t>
      </w:r>
      <w:proofErr w:type="spellEnd"/>
      <w:r w:rsidRPr="00082F09">
        <w:rPr>
          <w:rFonts w:ascii="Calibri" w:hAnsi="Calibri" w:cs="Calibri"/>
          <w:sz w:val="28"/>
          <w:szCs w:val="28"/>
        </w:rPr>
        <w:t xml:space="preserve"> (ppm) a 0-20cm (valor medio de mineralización para la región, si no se dispone de datos).</w:t>
      </w:r>
    </w:p>
    <w:p w14:paraId="405CA9A3" w14:textId="60BA0A16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Efecto antecesor (kg N/ha) (opcional, con valores predeterminados para soja o maíz como antecesores de trigo).</w:t>
      </w:r>
    </w:p>
    <w:p w14:paraId="3DE49A72" w14:textId="77777777" w:rsidR="00A97F43" w:rsidRPr="00082F09" w:rsidRDefault="00A97F43" w:rsidP="00A97F43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El sistema calculará:</w:t>
      </w:r>
    </w:p>
    <w:p w14:paraId="0605E527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 disponible (kg N/ha).</w:t>
      </w:r>
    </w:p>
    <w:p w14:paraId="2B34C590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lastRenderedPageBreak/>
        <w:t>Mineralización de N (kg N/ha).</w:t>
      </w:r>
    </w:p>
    <w:p w14:paraId="228BE83A" w14:textId="77777777" w:rsidR="00A97F43" w:rsidRPr="00082F09" w:rsidRDefault="00A97F43" w:rsidP="00A97F43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Efecto del cultivo antecesor (si corresponde).</w:t>
      </w:r>
    </w:p>
    <w:p w14:paraId="4147EE91" w14:textId="21B5F86F" w:rsidR="00A97F43" w:rsidRPr="00082F09" w:rsidRDefault="00A97F43" w:rsidP="003D6BCD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Resultados mostrados</w:t>
      </w:r>
      <w:r w:rsidRPr="00082F09">
        <w:rPr>
          <w:rFonts w:ascii="Calibri" w:hAnsi="Calibri" w:cs="Calibri"/>
          <w:sz w:val="28"/>
          <w:szCs w:val="28"/>
        </w:rPr>
        <w:t>: Demanda, Oferta y Dosis de N (kg N/ha).</w:t>
      </w:r>
    </w:p>
    <w:p w14:paraId="220E1AF4" w14:textId="77777777" w:rsidR="00A97F43" w:rsidRPr="00082F09" w:rsidRDefault="00A97F43" w:rsidP="00A97F4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Múltiples lotes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22CD165" w14:textId="77777777" w:rsidR="00A97F43" w:rsidRPr="00082F09" w:rsidRDefault="00A97F43" w:rsidP="00A97F43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 xml:space="preserve">Genera un gráfico y tabla resumen con los datos cargados en </w:t>
      </w:r>
      <w:r w:rsidRPr="00082F09">
        <w:rPr>
          <w:rFonts w:ascii="Calibri" w:hAnsi="Calibri" w:cs="Calibri"/>
          <w:b/>
          <w:bCs/>
          <w:sz w:val="28"/>
          <w:szCs w:val="28"/>
        </w:rPr>
        <w:t>Carga de datos</w:t>
      </w:r>
      <w:r w:rsidRPr="00082F09">
        <w:rPr>
          <w:rFonts w:ascii="Calibri" w:hAnsi="Calibri" w:cs="Calibri"/>
          <w:sz w:val="28"/>
          <w:szCs w:val="28"/>
        </w:rPr>
        <w:t>.</w:t>
      </w:r>
    </w:p>
    <w:p w14:paraId="5C69BF7F" w14:textId="77777777" w:rsidR="00A97F43" w:rsidRPr="00082F09" w:rsidRDefault="00A97F43" w:rsidP="00A97F43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Descarga los resultados en formato .xlsx y .png.</w:t>
      </w:r>
    </w:p>
    <w:p w14:paraId="5FE440A1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157D5DEA">
          <v:rect id="_x0000_i1028" style="width:0;height:1.5pt" o:hralign="center" o:hrstd="t" o:hr="t" fillcolor="#a0a0a0" stroked="f"/>
        </w:pict>
      </w:r>
    </w:p>
    <w:p w14:paraId="529043FE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Fósforo</w:t>
      </w:r>
    </w:p>
    <w:p w14:paraId="038D4982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Opciones disponibles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5E49B8B9" w14:textId="77777777" w:rsidR="00A97F43" w:rsidRPr="00082F09" w:rsidRDefault="00A97F43" w:rsidP="00A97F43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Lote único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4D406966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Selecciona el cultivo (doble cultivo requiere especificar ambos).</w:t>
      </w:r>
    </w:p>
    <w:p w14:paraId="3B183FE1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dosis de suficiencia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2C575BB4" w14:textId="77777777" w:rsidR="00A97F43" w:rsidRPr="00082F09" w:rsidRDefault="00A97F43" w:rsidP="00A97F43">
      <w:pPr>
        <w:numPr>
          <w:ilvl w:val="2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Ingresar P-Bray a 0-20cm.</w:t>
      </w:r>
    </w:p>
    <w:p w14:paraId="2E65CE60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dosis de construcción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2AB0561" w14:textId="77777777" w:rsidR="00A97F43" w:rsidRPr="00082F09" w:rsidRDefault="00A97F43" w:rsidP="00A97F43">
      <w:pPr>
        <w:numPr>
          <w:ilvl w:val="2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Nivel de P objetivo (ppm).</w:t>
      </w:r>
    </w:p>
    <w:p w14:paraId="45FA1F2C" w14:textId="77777777" w:rsidR="00A97F43" w:rsidRPr="00082F09" w:rsidRDefault="00A97F43" w:rsidP="00A97F43">
      <w:pPr>
        <w:numPr>
          <w:ilvl w:val="2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Factor de construcción (kg P/ppm).</w:t>
      </w:r>
    </w:p>
    <w:p w14:paraId="278AB905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dosis de mantenimiento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0FE8CD16" w14:textId="77777777" w:rsidR="00A97F43" w:rsidRPr="00082F09" w:rsidRDefault="00A97F43" w:rsidP="00A97F43">
      <w:pPr>
        <w:numPr>
          <w:ilvl w:val="2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Rendimiento objetivo (t/ha).</w:t>
      </w:r>
    </w:p>
    <w:p w14:paraId="7110776B" w14:textId="77777777" w:rsidR="00A97F43" w:rsidRPr="00082F09" w:rsidRDefault="00A97F43" w:rsidP="00A97F43">
      <w:pPr>
        <w:numPr>
          <w:ilvl w:val="2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Nutriente en grano (kg P/t).</w:t>
      </w:r>
    </w:p>
    <w:p w14:paraId="1FC22714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Resultados mostrados</w:t>
      </w:r>
      <w:r w:rsidRPr="00082F09">
        <w:rPr>
          <w:rFonts w:ascii="Calibri" w:hAnsi="Calibri" w:cs="Calibri"/>
          <w:sz w:val="28"/>
          <w:szCs w:val="28"/>
        </w:rPr>
        <w:t>: Dosis de construcción y mantenimiento (kg P/ha).</w:t>
      </w:r>
    </w:p>
    <w:p w14:paraId="7661F09F" w14:textId="77777777" w:rsidR="00A97F43" w:rsidRPr="00082F09" w:rsidRDefault="00A97F43" w:rsidP="00A97F43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Múltiples lotes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2658F31B" w14:textId="77777777" w:rsidR="00A97F43" w:rsidRPr="00082F09" w:rsidRDefault="00A97F43" w:rsidP="00A97F43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Genera una tabla resumen descargable en formato .xlsx.</w:t>
      </w:r>
    </w:p>
    <w:p w14:paraId="3D7329A7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lastRenderedPageBreak/>
        <w:pict w14:anchorId="0588A3D1">
          <v:rect id="_x0000_i1029" style="width:0;height:1.5pt" o:hralign="center" o:hrstd="t" o:hr="t" fillcolor="#a0a0a0" stroked="f"/>
        </w:pict>
      </w:r>
    </w:p>
    <w:p w14:paraId="0611B327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Azufre</w:t>
      </w:r>
    </w:p>
    <w:p w14:paraId="70129D95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Opciones disponibles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53442BC" w14:textId="77777777" w:rsidR="00A97F43" w:rsidRPr="00082F09" w:rsidRDefault="00A97F43" w:rsidP="00A97F4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Lote único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0F0E577" w14:textId="77777777" w:rsidR="00A97F43" w:rsidRPr="00082F09" w:rsidRDefault="00A97F43" w:rsidP="00A97F43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Selecciona el cultivo.</w:t>
      </w:r>
    </w:p>
    <w:p w14:paraId="049FBE6E" w14:textId="77777777" w:rsidR="00A97F43" w:rsidRPr="00082F09" w:rsidRDefault="00A97F43" w:rsidP="00A97F43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azufre disponible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7F593E46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S-sulfato (ppm) a distintas profundidades (0-20cm, 20-40cm, 40-60cm).</w:t>
      </w:r>
    </w:p>
    <w:p w14:paraId="1DB70C1A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Densidad aparente (g/cm³). Valor por defecto: 1.2 g/cm³.</w:t>
      </w:r>
    </w:p>
    <w:p w14:paraId="125800EA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082F09">
        <w:rPr>
          <w:rFonts w:ascii="Calibri" w:hAnsi="Calibri" w:cs="Calibri"/>
          <w:sz w:val="28"/>
          <w:szCs w:val="28"/>
        </w:rPr>
        <w:t>Nan</w:t>
      </w:r>
      <w:proofErr w:type="spellEnd"/>
      <w:r w:rsidRPr="00082F09">
        <w:rPr>
          <w:rFonts w:ascii="Calibri" w:hAnsi="Calibri" w:cs="Calibri"/>
          <w:sz w:val="28"/>
          <w:szCs w:val="28"/>
        </w:rPr>
        <w:t xml:space="preserve"> (ppm) a 0-20cm.</w:t>
      </w:r>
    </w:p>
    <w:p w14:paraId="5527BEB7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Zona geográfica: Sudeste de Buenos Aires u otras.</w:t>
      </w:r>
    </w:p>
    <w:p w14:paraId="70CC44AD" w14:textId="77777777" w:rsidR="00A97F43" w:rsidRPr="00082F09" w:rsidRDefault="00A97F43" w:rsidP="00A97F43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demanda de azufre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677384A6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Rendimiento objetivo (t/ha).</w:t>
      </w:r>
    </w:p>
    <w:p w14:paraId="55B4D268" w14:textId="77777777" w:rsidR="00A97F43" w:rsidRPr="00082F09" w:rsidRDefault="00A97F43" w:rsidP="00A97F43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Nutriente en grano (kg S/t).</w:t>
      </w:r>
    </w:p>
    <w:p w14:paraId="14F8D486" w14:textId="77777777" w:rsidR="00A97F43" w:rsidRPr="00082F09" w:rsidRDefault="00A97F43" w:rsidP="00A97F43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Resultados mostrados</w:t>
      </w:r>
      <w:r w:rsidRPr="00082F09">
        <w:rPr>
          <w:rFonts w:ascii="Calibri" w:hAnsi="Calibri" w:cs="Calibri"/>
          <w:sz w:val="28"/>
          <w:szCs w:val="28"/>
        </w:rPr>
        <w:t>: Dosis de azufre (kg S/ha).</w:t>
      </w:r>
    </w:p>
    <w:p w14:paraId="28FDCC02" w14:textId="77777777" w:rsidR="00A97F43" w:rsidRPr="00082F09" w:rsidRDefault="00A97F43" w:rsidP="00A97F4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Múltiples lotes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2B882C77" w14:textId="77777777" w:rsidR="00A97F43" w:rsidRPr="00082F09" w:rsidRDefault="00A97F43" w:rsidP="00A97F43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Genera una tabla resumen descargable en formato .xlsx.</w:t>
      </w:r>
    </w:p>
    <w:p w14:paraId="221E8C80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6601392D">
          <v:rect id="_x0000_i1030" style="width:0;height:1.5pt" o:hralign="center" o:hrstd="t" o:hr="t" fillcolor="#a0a0a0" stroked="f"/>
        </w:pict>
      </w:r>
    </w:p>
    <w:p w14:paraId="0900D7FB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Zinc</w:t>
      </w:r>
    </w:p>
    <w:p w14:paraId="006A649F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Opciones disponibles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0CA2D03A" w14:textId="77777777" w:rsidR="00A97F43" w:rsidRPr="00082F09" w:rsidRDefault="00A97F43" w:rsidP="00A97F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Lote único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5D1AF7D8" w14:textId="77777777" w:rsidR="00A97F43" w:rsidRPr="00082F09" w:rsidRDefault="00A97F43" w:rsidP="00A97F4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Selecciona el cultivo.</w:t>
      </w:r>
    </w:p>
    <w:p w14:paraId="6EA2F657" w14:textId="77777777" w:rsidR="00A97F43" w:rsidRPr="00082F09" w:rsidRDefault="00A97F43" w:rsidP="00A97F4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Ingresa el valor de Zn-DTPA (ppm) a 0-20cm.</w:t>
      </w:r>
    </w:p>
    <w:p w14:paraId="7CD15A18" w14:textId="77777777" w:rsidR="00A97F43" w:rsidRPr="00082F09" w:rsidRDefault="00A97F43" w:rsidP="00A97F4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Cálculo de demanda de Zn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067A398B" w14:textId="77777777" w:rsidR="00A97F43" w:rsidRPr="00082F09" w:rsidRDefault="00A97F43" w:rsidP="00A97F43">
      <w:pPr>
        <w:numPr>
          <w:ilvl w:val="2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lastRenderedPageBreak/>
        <w:t>Rendimiento objetivo (t/ha).</w:t>
      </w:r>
    </w:p>
    <w:p w14:paraId="19FE2F7D" w14:textId="77777777" w:rsidR="00A97F43" w:rsidRPr="00082F09" w:rsidRDefault="00A97F43" w:rsidP="00A97F43">
      <w:pPr>
        <w:numPr>
          <w:ilvl w:val="2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Nutriente en grano (g Zn/t).</w:t>
      </w:r>
    </w:p>
    <w:p w14:paraId="47708568" w14:textId="77777777" w:rsidR="00A97F43" w:rsidRPr="00082F09" w:rsidRDefault="00A97F43" w:rsidP="00A97F4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Resultados mostrados</w:t>
      </w:r>
      <w:r w:rsidRPr="00082F09">
        <w:rPr>
          <w:rFonts w:ascii="Calibri" w:hAnsi="Calibri" w:cs="Calibri"/>
          <w:sz w:val="28"/>
          <w:szCs w:val="28"/>
        </w:rPr>
        <w:t>: Dosis de Zn (g Zn/ha).</w:t>
      </w:r>
    </w:p>
    <w:p w14:paraId="42BACD0F" w14:textId="77777777" w:rsidR="00A97F43" w:rsidRPr="00082F09" w:rsidRDefault="00A97F43" w:rsidP="00A97F4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Múltiples lotes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3598FF8" w14:textId="77777777" w:rsidR="00A97F43" w:rsidRPr="00082F09" w:rsidRDefault="00A97F43" w:rsidP="00A97F4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Genera una tabla resumen descargable en formato .xlsx.</w:t>
      </w:r>
    </w:p>
    <w:p w14:paraId="6DF4D690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57FB72A6">
          <v:rect id="_x0000_i1031" style="width:0;height:1.5pt" o:hralign="center" o:hrstd="t" o:hr="t" fillcolor="#a0a0a0" stroked="f"/>
        </w:pict>
      </w:r>
    </w:p>
    <w:p w14:paraId="64D8385D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Recomendaciones</w:t>
      </w:r>
    </w:p>
    <w:p w14:paraId="55F730E9" w14:textId="77777777" w:rsidR="00A97F43" w:rsidRPr="00082F09" w:rsidRDefault="00A97F43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Accede a un resumen de las dosis de cada nutriente para cada lote y cultivo. Descarga esta tabla en formato .xlsx.</w:t>
      </w:r>
    </w:p>
    <w:p w14:paraId="071C2E6B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646A3B72">
          <v:rect id="_x0000_i1032" style="width:0;height:1.5pt" o:hralign="center" o:hrstd="t" o:hr="t" fillcolor="#a0a0a0" stroked="f"/>
        </w:pict>
      </w:r>
    </w:p>
    <w:p w14:paraId="5F2D7531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Monitoreo</w:t>
      </w:r>
    </w:p>
    <w:p w14:paraId="6DF5CD16" w14:textId="77777777" w:rsidR="00A97F43" w:rsidRPr="00082F09" w:rsidRDefault="00A97F43" w:rsidP="00A97F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Lote único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09C9C19A" w14:textId="77777777" w:rsidR="00A97F43" w:rsidRPr="00082F09" w:rsidRDefault="00A97F43" w:rsidP="00A97F43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Ingresa:</w:t>
      </w:r>
    </w:p>
    <w:p w14:paraId="1C14E71F" w14:textId="77777777" w:rsidR="00A97F43" w:rsidRPr="00082F09" w:rsidRDefault="00A97F43" w:rsidP="00A97F43">
      <w:pPr>
        <w:numPr>
          <w:ilvl w:val="2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Cultivo.</w:t>
      </w:r>
    </w:p>
    <w:p w14:paraId="68F35040" w14:textId="6A2C1677" w:rsidR="00A97F43" w:rsidRPr="00082F09" w:rsidRDefault="00A97F43" w:rsidP="00A97F43">
      <w:pPr>
        <w:numPr>
          <w:ilvl w:val="2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Índice de vegetación</w:t>
      </w:r>
      <w:ins w:id="5" w:author="Editor" w:date="2025-05-21T14:14:00Z">
        <w:r w:rsidR="00810622" w:rsidRPr="00082F09">
          <w:rPr>
            <w:rFonts w:ascii="Calibri" w:hAnsi="Calibri" w:cs="Calibri"/>
            <w:sz w:val="28"/>
            <w:szCs w:val="28"/>
          </w:rPr>
          <w:t xml:space="preserve"> del lote</w:t>
        </w:r>
      </w:ins>
      <w:r w:rsidRPr="00082F09">
        <w:rPr>
          <w:rFonts w:ascii="Calibri" w:hAnsi="Calibri" w:cs="Calibri"/>
          <w:sz w:val="28"/>
          <w:szCs w:val="28"/>
        </w:rPr>
        <w:t>.</w:t>
      </w:r>
    </w:p>
    <w:p w14:paraId="595A85BC" w14:textId="4A90E3D4" w:rsidR="00A97F43" w:rsidRPr="00082F09" w:rsidRDefault="00A97F43" w:rsidP="00A97F43">
      <w:pPr>
        <w:numPr>
          <w:ilvl w:val="2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 xml:space="preserve">Índice de </w:t>
      </w:r>
      <w:ins w:id="6" w:author="Editor" w:date="2025-05-21T14:14:00Z">
        <w:r w:rsidR="00810622" w:rsidRPr="00082F09">
          <w:rPr>
            <w:rFonts w:ascii="Calibri" w:hAnsi="Calibri" w:cs="Calibri"/>
            <w:sz w:val="28"/>
            <w:szCs w:val="28"/>
          </w:rPr>
          <w:t xml:space="preserve">la </w:t>
        </w:r>
      </w:ins>
      <w:r w:rsidRPr="00082F09">
        <w:rPr>
          <w:rFonts w:ascii="Calibri" w:hAnsi="Calibri" w:cs="Calibri"/>
          <w:sz w:val="28"/>
          <w:szCs w:val="28"/>
        </w:rPr>
        <w:t>franja de referencia.</w:t>
      </w:r>
    </w:p>
    <w:p w14:paraId="00C95903" w14:textId="77777777" w:rsidR="00A97F43" w:rsidRPr="00082F09" w:rsidRDefault="00A97F43" w:rsidP="00A97F43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Ajusta los índices para visualizar la dosis óptima económica y su curva en un gráfico.</w:t>
      </w:r>
    </w:p>
    <w:p w14:paraId="47688827" w14:textId="77777777" w:rsidR="00A97F43" w:rsidRPr="00082F09" w:rsidRDefault="00A97F43" w:rsidP="00A97F4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Múltiples lotes</w:t>
      </w:r>
      <w:r w:rsidRPr="00082F09">
        <w:rPr>
          <w:rFonts w:ascii="Calibri" w:hAnsi="Calibri" w:cs="Calibri"/>
          <w:sz w:val="28"/>
          <w:szCs w:val="28"/>
        </w:rPr>
        <w:t>:</w:t>
      </w:r>
    </w:p>
    <w:p w14:paraId="103C25A0" w14:textId="77777777" w:rsidR="00A97F43" w:rsidRPr="00082F09" w:rsidRDefault="00A97F43" w:rsidP="00A97F43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Descarga la plantilla de monitoreo.</w:t>
      </w:r>
    </w:p>
    <w:p w14:paraId="6E7C27D0" w14:textId="77777777" w:rsidR="00A97F43" w:rsidRPr="00082F09" w:rsidRDefault="00A97F43" w:rsidP="00A97F43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Completa los datos para cada lote y cultivo.</w:t>
      </w:r>
    </w:p>
    <w:p w14:paraId="2C105BB6" w14:textId="77777777" w:rsidR="00A97F43" w:rsidRPr="00082F09" w:rsidRDefault="00A97F43" w:rsidP="00A97F43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t>Carga la tabla y obtén una tabla resumen descargable en formato .xlsx.</w:t>
      </w:r>
    </w:p>
    <w:p w14:paraId="0A9B266B" w14:textId="77777777" w:rsidR="00A97F43" w:rsidRPr="00082F09" w:rsidRDefault="003D1067" w:rsidP="00A97F43">
      <w:pPr>
        <w:rPr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pict w14:anchorId="5A7768E4">
          <v:rect id="_x0000_i1033" style="width:0;height:1.5pt" o:hralign="center" o:hrstd="t" o:hr="t" fillcolor="#a0a0a0" stroked="f"/>
        </w:pict>
      </w:r>
    </w:p>
    <w:p w14:paraId="7D1D8D6A" w14:textId="77777777" w:rsidR="00A97F43" w:rsidRPr="00082F09" w:rsidRDefault="00A97F43" w:rsidP="00A97F43">
      <w:pPr>
        <w:rPr>
          <w:rFonts w:ascii="Calibri" w:hAnsi="Calibri" w:cs="Calibri"/>
          <w:b/>
          <w:bCs/>
          <w:sz w:val="28"/>
          <w:szCs w:val="28"/>
        </w:rPr>
      </w:pPr>
      <w:r w:rsidRPr="00082F09">
        <w:rPr>
          <w:rFonts w:ascii="Calibri" w:hAnsi="Calibri" w:cs="Calibri"/>
          <w:b/>
          <w:bCs/>
          <w:sz w:val="28"/>
          <w:szCs w:val="28"/>
        </w:rPr>
        <w:t>Notas Finales</w:t>
      </w:r>
    </w:p>
    <w:p w14:paraId="71C724B3" w14:textId="338124EB" w:rsidR="00A97F43" w:rsidRPr="00082F09" w:rsidRDefault="00A97F43" w:rsidP="00A97F43">
      <w:pPr>
        <w:rPr>
          <w:ins w:id="7" w:author="Editor" w:date="2025-05-21T14:14:00Z"/>
          <w:rFonts w:ascii="Calibri" w:hAnsi="Calibri" w:cs="Calibri"/>
          <w:sz w:val="28"/>
          <w:szCs w:val="28"/>
        </w:rPr>
      </w:pPr>
      <w:r w:rsidRPr="00082F09">
        <w:rPr>
          <w:rFonts w:ascii="Calibri" w:hAnsi="Calibri" w:cs="Calibri"/>
          <w:sz w:val="28"/>
          <w:szCs w:val="28"/>
        </w:rPr>
        <w:lastRenderedPageBreak/>
        <w:t>Si tienes dudas o consultas, dirígete a la sección correspondiente o contáctanos para asistencia personalizada.</w:t>
      </w:r>
    </w:p>
    <w:p w14:paraId="720A2775" w14:textId="628107F2" w:rsidR="00810622" w:rsidRPr="00082F09" w:rsidRDefault="00810622" w:rsidP="00A97F43">
      <w:pPr>
        <w:rPr>
          <w:ins w:id="8" w:author="Editor" w:date="2025-05-21T14:15:00Z"/>
          <w:rFonts w:ascii="Calibri" w:hAnsi="Calibri" w:cs="Calibri"/>
          <w:sz w:val="28"/>
          <w:szCs w:val="28"/>
        </w:rPr>
      </w:pPr>
      <w:ins w:id="9" w:author="Editor" w:date="2025-05-21T14:15:00Z">
        <w:r w:rsidRPr="00082F09">
          <w:rPr>
            <w:rFonts w:ascii="Calibri" w:hAnsi="Calibri" w:cs="Calibri"/>
            <w:sz w:val="28"/>
            <w:szCs w:val="28"/>
          </w:rPr>
          <w:t>Consultas de sistema:</w:t>
        </w:r>
      </w:ins>
    </w:p>
    <w:p w14:paraId="0B1ACC33" w14:textId="44E64C0A" w:rsidR="00810622" w:rsidRPr="00082F09" w:rsidRDefault="00810622" w:rsidP="00A97F43">
      <w:pPr>
        <w:rPr>
          <w:ins w:id="10" w:author="Editor" w:date="2025-05-21T14:15:00Z"/>
          <w:rFonts w:ascii="Calibri" w:hAnsi="Calibri" w:cs="Calibri"/>
          <w:sz w:val="28"/>
          <w:szCs w:val="28"/>
        </w:rPr>
      </w:pPr>
      <w:ins w:id="11" w:author="Editor" w:date="2025-05-21T14:15:00Z">
        <w:r w:rsidRPr="00082F09">
          <w:rPr>
            <w:rFonts w:ascii="Calibri" w:hAnsi="Calibri" w:cs="Calibri"/>
            <w:sz w:val="28"/>
            <w:szCs w:val="28"/>
          </w:rPr>
          <w:t>Dra. Nuria Lewczuk (</w:t>
        </w:r>
      </w:ins>
      <w:ins w:id="12" w:author="Editor" w:date="2025-05-21T14:16:00Z">
        <w:r w:rsidRPr="00082F09">
          <w:rPr>
            <w:rFonts w:ascii="Calibri" w:hAnsi="Calibri" w:cs="Calibri"/>
            <w:sz w:val="28"/>
            <w:szCs w:val="28"/>
          </w:rPr>
          <w:t>nuria.andresa@gmail.com)</w:t>
        </w:r>
      </w:ins>
    </w:p>
    <w:p w14:paraId="63452715" w14:textId="77777777" w:rsidR="00AC5141" w:rsidRDefault="00AC5141" w:rsidP="00A97F43">
      <w:pPr>
        <w:rPr>
          <w:rFonts w:ascii="Calibri" w:hAnsi="Calibri" w:cs="Calibri"/>
          <w:sz w:val="28"/>
          <w:szCs w:val="28"/>
        </w:rPr>
      </w:pPr>
    </w:p>
    <w:p w14:paraId="346A6B5A" w14:textId="7ED24244" w:rsidR="00810622" w:rsidRPr="00082F09" w:rsidRDefault="00810622" w:rsidP="00A97F43">
      <w:pPr>
        <w:rPr>
          <w:ins w:id="13" w:author="Editor" w:date="2025-05-21T14:16:00Z"/>
          <w:rFonts w:ascii="Calibri" w:hAnsi="Calibri" w:cs="Calibri"/>
          <w:sz w:val="28"/>
          <w:szCs w:val="28"/>
        </w:rPr>
      </w:pPr>
      <w:ins w:id="14" w:author="Editor" w:date="2025-05-21T14:16:00Z">
        <w:r w:rsidRPr="00082F09">
          <w:rPr>
            <w:rFonts w:ascii="Calibri" w:hAnsi="Calibri" w:cs="Calibri"/>
            <w:sz w:val="28"/>
            <w:szCs w:val="28"/>
          </w:rPr>
          <w:t>Consultas té</w:t>
        </w:r>
      </w:ins>
      <w:ins w:id="15" w:author="Editor" w:date="2025-05-21T14:17:00Z">
        <w:r w:rsidRPr="00082F09">
          <w:rPr>
            <w:rFonts w:ascii="Calibri" w:hAnsi="Calibri" w:cs="Calibri"/>
            <w:sz w:val="28"/>
            <w:szCs w:val="28"/>
          </w:rPr>
          <w:t>c</w:t>
        </w:r>
      </w:ins>
      <w:ins w:id="16" w:author="Editor" w:date="2025-05-21T14:16:00Z">
        <w:r w:rsidRPr="00082F09">
          <w:rPr>
            <w:rFonts w:ascii="Calibri" w:hAnsi="Calibri" w:cs="Calibri"/>
            <w:sz w:val="28"/>
            <w:szCs w:val="28"/>
          </w:rPr>
          <w:t>nicas</w:t>
        </w:r>
      </w:ins>
      <w:ins w:id="17" w:author="Editor" w:date="2025-05-21T14:17:00Z">
        <w:r w:rsidRPr="00082F09">
          <w:rPr>
            <w:rFonts w:ascii="Calibri" w:hAnsi="Calibri" w:cs="Calibri"/>
            <w:sz w:val="28"/>
            <w:szCs w:val="28"/>
          </w:rPr>
          <w:t>:</w:t>
        </w:r>
      </w:ins>
    </w:p>
    <w:p w14:paraId="7C720A3C" w14:textId="00CF8693" w:rsidR="00810622" w:rsidRPr="00082F09" w:rsidRDefault="00810622" w:rsidP="00A97F43">
      <w:pPr>
        <w:rPr>
          <w:ins w:id="18" w:author="Editor" w:date="2025-05-21T14:15:00Z"/>
          <w:rFonts w:ascii="Calibri" w:hAnsi="Calibri" w:cs="Calibri"/>
          <w:sz w:val="28"/>
          <w:szCs w:val="28"/>
        </w:rPr>
      </w:pPr>
      <w:ins w:id="19" w:author="Editor" w:date="2025-05-21T14:14:00Z">
        <w:r w:rsidRPr="00082F09">
          <w:rPr>
            <w:rFonts w:ascii="Calibri" w:hAnsi="Calibri" w:cs="Calibri"/>
            <w:sz w:val="28"/>
            <w:szCs w:val="28"/>
          </w:rPr>
          <w:t>Dr. Nahuel Reussi Calvo (</w:t>
        </w:r>
      </w:ins>
      <w:ins w:id="20" w:author="Editor" w:date="2025-05-21T14:15:00Z">
        <w:r w:rsidRPr="00082F09">
          <w:rPr>
            <w:rFonts w:ascii="Calibri" w:hAnsi="Calibri" w:cs="Calibri"/>
            <w:sz w:val="28"/>
            <w:szCs w:val="28"/>
          </w:rPr>
          <w:fldChar w:fldCharType="begin"/>
        </w:r>
        <w:r w:rsidRPr="00082F09">
          <w:rPr>
            <w:rFonts w:ascii="Calibri" w:hAnsi="Calibri" w:cs="Calibri"/>
            <w:sz w:val="28"/>
            <w:szCs w:val="28"/>
          </w:rPr>
          <w:instrText xml:space="preserve"> HYPERLINK "mailto:</w:instrText>
        </w:r>
      </w:ins>
      <w:ins w:id="21" w:author="Editor" w:date="2025-05-21T14:14:00Z">
        <w:r w:rsidRPr="00082F09">
          <w:rPr>
            <w:rFonts w:ascii="Calibri" w:hAnsi="Calibri" w:cs="Calibri"/>
            <w:sz w:val="28"/>
            <w:szCs w:val="28"/>
          </w:rPr>
          <w:instrText>nahuelreussicalvo@mdp.edu.ar</w:instrText>
        </w:r>
      </w:ins>
      <w:ins w:id="22" w:author="Editor" w:date="2025-05-21T14:15:00Z">
        <w:r w:rsidRPr="00082F09">
          <w:rPr>
            <w:rFonts w:ascii="Calibri" w:hAnsi="Calibri" w:cs="Calibri"/>
            <w:sz w:val="28"/>
            <w:szCs w:val="28"/>
          </w:rPr>
          <w:instrText xml:space="preserve">" </w:instrText>
        </w:r>
        <w:r w:rsidRPr="00082F09">
          <w:rPr>
            <w:rFonts w:ascii="Calibri" w:hAnsi="Calibri" w:cs="Calibri"/>
            <w:sz w:val="28"/>
            <w:szCs w:val="28"/>
          </w:rPr>
          <w:fldChar w:fldCharType="separate"/>
        </w:r>
      </w:ins>
      <w:ins w:id="23" w:author="Editor" w:date="2025-05-21T14:14:00Z">
        <w:r w:rsidRPr="00082F09">
          <w:rPr>
            <w:rStyle w:val="Hipervnculo"/>
            <w:rFonts w:ascii="Calibri" w:hAnsi="Calibri" w:cs="Calibri"/>
            <w:sz w:val="28"/>
            <w:szCs w:val="28"/>
          </w:rPr>
          <w:t>nahuelreussicalvo@mdp.edu.ar</w:t>
        </w:r>
      </w:ins>
      <w:ins w:id="24" w:author="Editor" w:date="2025-05-21T14:15:00Z">
        <w:r w:rsidRPr="00082F09">
          <w:rPr>
            <w:rFonts w:ascii="Calibri" w:hAnsi="Calibri" w:cs="Calibri"/>
            <w:sz w:val="28"/>
            <w:szCs w:val="28"/>
          </w:rPr>
          <w:fldChar w:fldCharType="end"/>
        </w:r>
        <w:r w:rsidRPr="00082F09">
          <w:rPr>
            <w:rFonts w:ascii="Calibri" w:hAnsi="Calibri" w:cs="Calibri"/>
            <w:sz w:val="28"/>
            <w:szCs w:val="28"/>
          </w:rPr>
          <w:t>)</w:t>
        </w:r>
      </w:ins>
    </w:p>
    <w:p w14:paraId="27910D8E" w14:textId="475310BF" w:rsidR="00810622" w:rsidRPr="00082F09" w:rsidRDefault="00810622" w:rsidP="00A97F43">
      <w:pPr>
        <w:rPr>
          <w:ins w:id="25" w:author="Editor" w:date="2025-05-21T14:17:00Z"/>
          <w:rFonts w:ascii="Calibri" w:hAnsi="Calibri" w:cs="Calibri"/>
          <w:sz w:val="28"/>
          <w:szCs w:val="28"/>
        </w:rPr>
      </w:pPr>
      <w:ins w:id="26" w:author="Editor" w:date="2025-05-21T14:15:00Z">
        <w:r w:rsidRPr="00082F09">
          <w:rPr>
            <w:rFonts w:ascii="Calibri" w:hAnsi="Calibri" w:cs="Calibri"/>
            <w:sz w:val="28"/>
            <w:szCs w:val="28"/>
          </w:rPr>
          <w:t>Dr.</w:t>
        </w:r>
      </w:ins>
      <w:ins w:id="27" w:author="Editor" w:date="2025-05-21T14:17:00Z">
        <w:r w:rsidRPr="00082F09">
          <w:rPr>
            <w:rFonts w:ascii="Calibri" w:hAnsi="Calibri" w:cs="Calibri"/>
            <w:sz w:val="28"/>
            <w:szCs w:val="28"/>
          </w:rPr>
          <w:t xml:space="preserve"> Hernán Sainz Rozas (</w:t>
        </w:r>
        <w:r w:rsidR="00C32D7B" w:rsidRPr="00082F09">
          <w:rPr>
            <w:rFonts w:ascii="Calibri" w:hAnsi="Calibri" w:cs="Calibri"/>
            <w:sz w:val="28"/>
            <w:szCs w:val="28"/>
          </w:rPr>
          <w:fldChar w:fldCharType="begin"/>
        </w:r>
        <w:r w:rsidR="00C32D7B" w:rsidRPr="00082F09">
          <w:rPr>
            <w:rFonts w:ascii="Calibri" w:hAnsi="Calibri" w:cs="Calibri"/>
            <w:sz w:val="28"/>
            <w:szCs w:val="28"/>
          </w:rPr>
          <w:instrText xml:space="preserve"> HYPERLINK "mailto:sainzrozas.hernán@inta.gob.ar" </w:instrText>
        </w:r>
        <w:r w:rsidR="00C32D7B" w:rsidRPr="00082F09">
          <w:rPr>
            <w:rFonts w:ascii="Calibri" w:hAnsi="Calibri" w:cs="Calibri"/>
            <w:sz w:val="28"/>
            <w:szCs w:val="28"/>
          </w:rPr>
          <w:fldChar w:fldCharType="separate"/>
        </w:r>
        <w:r w:rsidR="00C32D7B" w:rsidRPr="00082F09">
          <w:rPr>
            <w:rStyle w:val="Hipervnculo"/>
            <w:rFonts w:ascii="Calibri" w:hAnsi="Calibri" w:cs="Calibri"/>
            <w:sz w:val="28"/>
            <w:szCs w:val="28"/>
          </w:rPr>
          <w:t>sainzrozas.hernán@inta.gob.ar</w:t>
        </w:r>
        <w:r w:rsidR="00C32D7B" w:rsidRPr="00082F09">
          <w:rPr>
            <w:rFonts w:ascii="Calibri" w:hAnsi="Calibri" w:cs="Calibri"/>
            <w:sz w:val="28"/>
            <w:szCs w:val="28"/>
          </w:rPr>
          <w:fldChar w:fldCharType="end"/>
        </w:r>
        <w:r w:rsidRPr="00082F09">
          <w:rPr>
            <w:rFonts w:ascii="Calibri" w:hAnsi="Calibri" w:cs="Calibri"/>
            <w:sz w:val="28"/>
            <w:szCs w:val="28"/>
          </w:rPr>
          <w:t>)</w:t>
        </w:r>
      </w:ins>
    </w:p>
    <w:p w14:paraId="6AE16C9B" w14:textId="77777777" w:rsidR="00AC5141" w:rsidRDefault="00AC5141" w:rsidP="00C32D7B">
      <w:pPr>
        <w:rPr>
          <w:rFonts w:ascii="Calibri" w:hAnsi="Calibri" w:cs="Calibri"/>
          <w:b/>
          <w:bCs/>
          <w:sz w:val="28"/>
          <w:szCs w:val="28"/>
        </w:rPr>
      </w:pPr>
    </w:p>
    <w:p w14:paraId="5ED41350" w14:textId="6EF93E8C" w:rsidR="00C32D7B" w:rsidRPr="00082F09" w:rsidRDefault="00C32D7B" w:rsidP="00C32D7B">
      <w:pPr>
        <w:rPr>
          <w:ins w:id="28" w:author="Editor" w:date="2025-05-21T14:17:00Z"/>
          <w:rFonts w:ascii="Calibri" w:hAnsi="Calibri" w:cs="Calibri"/>
          <w:b/>
          <w:bCs/>
          <w:sz w:val="28"/>
          <w:szCs w:val="28"/>
        </w:rPr>
      </w:pPr>
      <w:ins w:id="29" w:author="Editor" w:date="2025-05-21T14:17:00Z">
        <w:r w:rsidRPr="00082F09">
          <w:rPr>
            <w:rFonts w:ascii="Calibri" w:hAnsi="Calibri" w:cs="Calibri"/>
            <w:b/>
            <w:bCs/>
            <w:sz w:val="28"/>
            <w:szCs w:val="28"/>
          </w:rPr>
          <w:t>Bibliografía</w:t>
        </w:r>
      </w:ins>
    </w:p>
    <w:p w14:paraId="6E1EC7D7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30" w:author="Editor" w:date="2025-05-21T14:21:00Z"/>
          <w:rFonts w:ascii="Calibri" w:hAnsi="Calibri" w:cs="Calibri"/>
          <w:lang w:val="en-US"/>
        </w:rPr>
      </w:pPr>
      <w:bookmarkStart w:id="31" w:name="_GoBack"/>
      <w:ins w:id="32" w:author="Editor" w:date="2025-05-21T14:21:00Z">
        <w:r w:rsidRPr="00AC5141">
          <w:rPr>
            <w:rFonts w:ascii="Calibri" w:hAnsi="Calibri" w:cs="Calibri"/>
            <w:b/>
            <w:lang w:val="en-US"/>
          </w:rPr>
          <w:t>Reussi Calvo, N.I.</w:t>
        </w:r>
        <w:r w:rsidRPr="00AC5141">
          <w:rPr>
            <w:rFonts w:ascii="Calibri" w:hAnsi="Calibri" w:cs="Calibri"/>
            <w:lang w:val="en-US"/>
          </w:rPr>
          <w:t xml:space="preserve">; H.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H.E. </w:t>
        </w:r>
        <w:proofErr w:type="spellStart"/>
        <w:r w:rsidRPr="00AC5141">
          <w:rPr>
            <w:rFonts w:ascii="Calibri" w:hAnsi="Calibri" w:cs="Calibri"/>
            <w:lang w:val="en-US"/>
          </w:rPr>
          <w:t>Echeverría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and A. Berardo. 2013. Contribution of </w:t>
        </w:r>
        <w:proofErr w:type="spellStart"/>
        <w:r w:rsidRPr="00AC5141">
          <w:rPr>
            <w:rFonts w:ascii="Calibri" w:hAnsi="Calibri" w:cs="Calibri"/>
            <w:lang w:val="en-US"/>
          </w:rPr>
          <w:t>anaerobiosis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incubated nitrogen to the diagnosis of nitrogen status in spring wheat. Agronomy Journal 105: 321-328.</w:t>
        </w:r>
      </w:ins>
    </w:p>
    <w:p w14:paraId="2DE56E67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33" w:author="Editor" w:date="2025-05-21T14:21:00Z"/>
          <w:rFonts w:ascii="Calibri" w:hAnsi="Calibri" w:cs="Calibri"/>
          <w:lang w:val="en-US"/>
        </w:rPr>
      </w:pPr>
      <w:ins w:id="34" w:author="Editor" w:date="2025-05-21T14:21:00Z">
        <w:r w:rsidRPr="00AC5141">
          <w:rPr>
            <w:rFonts w:ascii="Calibri" w:hAnsi="Calibri" w:cs="Calibri"/>
            <w:b/>
            <w:lang w:val="en-US"/>
          </w:rPr>
          <w:t>Reussi Calvo, N.I.</w:t>
        </w:r>
        <w:r w:rsidRPr="00AC5141">
          <w:rPr>
            <w:rFonts w:ascii="Calibri" w:hAnsi="Calibri" w:cs="Calibri"/>
            <w:lang w:val="en-US"/>
          </w:rPr>
          <w:t xml:space="preserve">; H.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H.E. </w:t>
        </w:r>
        <w:proofErr w:type="spellStart"/>
        <w:r w:rsidRPr="00AC5141">
          <w:rPr>
            <w:rFonts w:ascii="Calibri" w:hAnsi="Calibri" w:cs="Calibri"/>
            <w:lang w:val="en-US"/>
          </w:rPr>
          <w:t>Echeverría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and N. Diovisalvi. 2015. Using canopy indices to quantify the economic optimum nitrogen rate in spring wheat. Agronomy Journal 107: 459-465.</w:t>
        </w:r>
      </w:ins>
    </w:p>
    <w:p w14:paraId="55C94374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35" w:author="Editor" w:date="2025-05-21T14:21:00Z"/>
          <w:rFonts w:ascii="Calibri" w:hAnsi="Calibri" w:cs="Calibri"/>
          <w:lang w:val="en-US"/>
        </w:rPr>
      </w:pPr>
      <w:ins w:id="36" w:author="Editor" w:date="2025-05-21T14:21:00Z">
        <w:r w:rsidRPr="00AC5141">
          <w:rPr>
            <w:rFonts w:ascii="Calibri" w:hAnsi="Calibri" w:cs="Calibri"/>
          </w:rPr>
          <w:t>Orcellet, J.M.;</w:t>
        </w:r>
        <w:r w:rsidRPr="00AC5141">
          <w:rPr>
            <w:rFonts w:ascii="Calibri" w:hAnsi="Calibri" w:cs="Calibri"/>
            <w:b/>
          </w:rPr>
          <w:t xml:space="preserve"> N.I. Reussi Calvo</w:t>
        </w:r>
        <w:r w:rsidRPr="00AC5141">
          <w:rPr>
            <w:rFonts w:ascii="Calibri" w:hAnsi="Calibri" w:cs="Calibri"/>
          </w:rPr>
          <w:t xml:space="preserve">; H.R. Sainz Rozas; N. Wyngaard and H.E. Echeverría. 2016. </w:t>
        </w:r>
        <w:proofErr w:type="spellStart"/>
        <w:r w:rsidRPr="00AC5141">
          <w:rPr>
            <w:rFonts w:ascii="Calibri" w:hAnsi="Calibri" w:cs="Calibri"/>
          </w:rPr>
          <w:t>Anaerobically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incubated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nitrogen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improved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nitrogen</w:t>
        </w:r>
        <w:proofErr w:type="spellEnd"/>
        <w:r w:rsidRPr="00AC5141">
          <w:rPr>
            <w:rFonts w:ascii="Calibri" w:hAnsi="Calibri" w:cs="Calibri"/>
          </w:rPr>
          <w:t xml:space="preserve"> diagnosis in </w:t>
        </w:r>
        <w:proofErr w:type="spellStart"/>
        <w:r w:rsidRPr="00AC5141">
          <w:rPr>
            <w:rFonts w:ascii="Calibri" w:hAnsi="Calibri" w:cs="Calibri"/>
          </w:rPr>
          <w:t>corn</w:t>
        </w:r>
        <w:proofErr w:type="spellEnd"/>
        <w:r w:rsidRPr="00AC5141">
          <w:rPr>
            <w:rFonts w:ascii="Calibri" w:hAnsi="Calibri" w:cs="Calibri"/>
          </w:rPr>
          <w:t xml:space="preserve">. </w:t>
        </w:r>
        <w:r w:rsidRPr="00AC5141">
          <w:rPr>
            <w:rFonts w:ascii="Calibri" w:hAnsi="Calibri" w:cs="Calibri"/>
            <w:lang w:val="en-US"/>
          </w:rPr>
          <w:t>Agronomy Journal 109: 291-298.</w:t>
        </w:r>
      </w:ins>
    </w:p>
    <w:p w14:paraId="252D9168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37" w:author="Editor" w:date="2025-05-21T14:21:00Z"/>
          <w:rFonts w:ascii="Calibri" w:hAnsi="Calibri" w:cs="Calibri"/>
          <w:lang w:val="en-US"/>
        </w:rPr>
      </w:pPr>
      <w:ins w:id="38" w:author="Editor" w:date="2025-05-21T14:21:00Z">
        <w:r w:rsidRPr="00AC5141">
          <w:rPr>
            <w:rFonts w:ascii="Calibri" w:hAnsi="Calibri" w:cs="Calibri"/>
            <w:lang w:val="en-US"/>
          </w:rPr>
          <w:t xml:space="preserve">Barbieri, P.; H.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N. Wyngaard;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M. Eyherabide; F. Salvagiotti; A. Correndo; P. </w:t>
        </w:r>
        <w:proofErr w:type="spellStart"/>
        <w:r w:rsidRPr="00AC5141">
          <w:rPr>
            <w:rFonts w:ascii="Calibri" w:hAnsi="Calibri" w:cs="Calibri"/>
            <w:lang w:val="en-US"/>
          </w:rPr>
          <w:t>Barbagelata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G. </w:t>
        </w:r>
        <w:proofErr w:type="spellStart"/>
        <w:r w:rsidRPr="00AC5141">
          <w:rPr>
            <w:rFonts w:ascii="Calibri" w:hAnsi="Calibri" w:cs="Calibri"/>
            <w:lang w:val="en-US"/>
          </w:rPr>
          <w:t>Espósito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Goya; J. </w:t>
        </w:r>
        <w:proofErr w:type="spellStart"/>
        <w:r w:rsidRPr="00AC5141">
          <w:rPr>
            <w:rFonts w:ascii="Calibri" w:hAnsi="Calibri" w:cs="Calibri"/>
            <w:lang w:val="en-US"/>
          </w:rPr>
          <w:t>Colazo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and H. </w:t>
        </w:r>
        <w:proofErr w:type="spellStart"/>
        <w:r w:rsidRPr="00AC5141">
          <w:rPr>
            <w:rFonts w:ascii="Calibri" w:hAnsi="Calibri" w:cs="Calibri"/>
            <w:lang w:val="en-US"/>
          </w:rPr>
          <w:t>Echeverría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. 2017. Can edaphic variables improve DTPA-based zinc diagnosis in corn? Soil Science Society of America Journal. DOI: 10.2136/sssaj2016.09.0316. </w:t>
        </w:r>
      </w:ins>
    </w:p>
    <w:p w14:paraId="60301B92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39" w:author="Editor" w:date="2025-05-21T14:21:00Z"/>
          <w:rFonts w:ascii="Calibri" w:hAnsi="Calibri" w:cs="Calibri"/>
          <w:color w:val="000000"/>
          <w:lang w:val="en-US"/>
        </w:rPr>
      </w:pPr>
      <w:ins w:id="40" w:author="Editor" w:date="2025-05-21T14:21:00Z">
        <w:r w:rsidRPr="00AC5141">
          <w:rPr>
            <w:rFonts w:ascii="Calibri" w:hAnsi="Calibri" w:cs="Calibri"/>
            <w:b/>
            <w:color w:val="000000"/>
          </w:rPr>
          <w:t>Reussi Calvo, N.I.</w:t>
        </w:r>
        <w:r w:rsidRPr="00AC5141">
          <w:rPr>
            <w:rFonts w:ascii="Calibri" w:hAnsi="Calibri" w:cs="Calibri"/>
            <w:color w:val="000000"/>
          </w:rPr>
          <w:t>; N. Wyngaard; J.M. Orcellet; H.R.</w:t>
        </w:r>
        <w:r w:rsidRPr="00AC5141">
          <w:rPr>
            <w:rFonts w:ascii="Calibri" w:hAnsi="Calibri" w:cs="Calibri"/>
            <w:b/>
            <w:color w:val="000000"/>
          </w:rPr>
          <w:t xml:space="preserve"> </w:t>
        </w:r>
        <w:r w:rsidRPr="00AC5141">
          <w:rPr>
            <w:rFonts w:ascii="Calibri" w:hAnsi="Calibri" w:cs="Calibri"/>
            <w:color w:val="000000"/>
          </w:rPr>
          <w:t xml:space="preserve">Sainz Rozas and H.E. Echeverría. 2018. </w:t>
        </w:r>
        <w:proofErr w:type="spellStart"/>
        <w:r w:rsidRPr="00AC5141">
          <w:rPr>
            <w:rFonts w:ascii="Calibri" w:hAnsi="Calibri" w:cs="Calibri"/>
            <w:color w:val="000000"/>
          </w:rPr>
          <w:t>Predicting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field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apparent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nitrogen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mineralization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from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anaerobically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incubated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nitrogen</w:t>
        </w:r>
        <w:proofErr w:type="spellEnd"/>
        <w:r w:rsidRPr="00AC5141">
          <w:rPr>
            <w:rFonts w:ascii="Calibri" w:hAnsi="Calibri" w:cs="Calibri"/>
            <w:color w:val="000000"/>
            <w:lang w:val="en-US"/>
          </w:rPr>
          <w:t>. Soil Science Society of America Journal 82:502-508.</w:t>
        </w:r>
      </w:ins>
    </w:p>
    <w:p w14:paraId="309E933F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41" w:author="Editor" w:date="2025-05-21T14:21:00Z"/>
          <w:rFonts w:ascii="Calibri" w:hAnsi="Calibri" w:cs="Calibri"/>
          <w:lang w:val="en-US"/>
        </w:rPr>
      </w:pPr>
      <w:ins w:id="42" w:author="Editor" w:date="2025-05-21T14:21:00Z">
        <w:r w:rsidRPr="00AC5141">
          <w:rPr>
            <w:rFonts w:ascii="Calibri" w:hAnsi="Calibri" w:cs="Calibri"/>
            <w:lang w:val="en-US"/>
          </w:rPr>
          <w:t xml:space="preserve">Carciochi, W.D.;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N. Wyngaard; G. </w:t>
        </w:r>
        <w:proofErr w:type="spellStart"/>
        <w:r w:rsidRPr="00AC5141">
          <w:rPr>
            <w:rFonts w:ascii="Calibri" w:hAnsi="Calibri" w:cs="Calibri"/>
            <w:lang w:val="en-US"/>
          </w:rPr>
          <w:t>Divito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M. Eyherabide and H.E. </w:t>
        </w:r>
        <w:proofErr w:type="spellStart"/>
        <w:r w:rsidRPr="00AC5141">
          <w:rPr>
            <w:rFonts w:ascii="Calibri" w:hAnsi="Calibri" w:cs="Calibri"/>
            <w:lang w:val="en-US"/>
          </w:rPr>
          <w:t>Echeverría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. 2019. Prognosis and diagnosis of sulfur status in maize by plant analysis. European Journal of Agronomy 108: 1-10. </w:t>
        </w:r>
      </w:ins>
    </w:p>
    <w:p w14:paraId="4E839E3E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43" w:author="Editor" w:date="2025-05-21T14:21:00Z"/>
          <w:rFonts w:ascii="Calibri" w:hAnsi="Calibri" w:cs="Calibri"/>
          <w:lang w:val="en-US"/>
        </w:rPr>
      </w:pPr>
      <w:ins w:id="44" w:author="Editor" w:date="2025-05-21T14:21:00Z">
        <w:r w:rsidRPr="00AC5141">
          <w:rPr>
            <w:rFonts w:ascii="Calibri" w:hAnsi="Calibri" w:cs="Calibri"/>
            <w:b/>
          </w:rPr>
          <w:t>Reussi Calvo, N.I.</w:t>
        </w:r>
        <w:r w:rsidRPr="00AC5141">
          <w:rPr>
            <w:rFonts w:ascii="Calibri" w:hAnsi="Calibri" w:cs="Calibri"/>
          </w:rPr>
          <w:t xml:space="preserve">; N. Wyngaard; I. </w:t>
        </w:r>
        <w:proofErr w:type="spellStart"/>
        <w:r w:rsidRPr="00AC5141">
          <w:rPr>
            <w:rFonts w:ascii="Calibri" w:hAnsi="Calibri" w:cs="Calibri"/>
          </w:rPr>
          <w:t>Queirolo</w:t>
        </w:r>
        <w:proofErr w:type="spellEnd"/>
        <w:r w:rsidRPr="00AC5141">
          <w:rPr>
            <w:rFonts w:ascii="Calibri" w:hAnsi="Calibri" w:cs="Calibri"/>
          </w:rPr>
          <w:t xml:space="preserve">; P. </w:t>
        </w:r>
        <w:proofErr w:type="spellStart"/>
        <w:r w:rsidRPr="00AC5141">
          <w:rPr>
            <w:rFonts w:ascii="Calibri" w:hAnsi="Calibri" w:cs="Calibri"/>
          </w:rPr>
          <w:t>Prystupa</w:t>
        </w:r>
        <w:proofErr w:type="spellEnd"/>
        <w:r w:rsidRPr="00AC5141">
          <w:rPr>
            <w:rFonts w:ascii="Calibri" w:hAnsi="Calibri" w:cs="Calibri"/>
          </w:rPr>
          <w:t xml:space="preserve"> and H.R.</w:t>
        </w:r>
        <w:r w:rsidRPr="00AC5141">
          <w:rPr>
            <w:rFonts w:ascii="Calibri" w:hAnsi="Calibri" w:cs="Calibri"/>
            <w:b/>
          </w:rPr>
          <w:t xml:space="preserve"> </w:t>
        </w:r>
        <w:r w:rsidRPr="00AC5141">
          <w:rPr>
            <w:rFonts w:ascii="Calibri" w:hAnsi="Calibri" w:cs="Calibri"/>
          </w:rPr>
          <w:t xml:space="preserve">Sainz Rozas. 2020. </w:t>
        </w:r>
        <w:proofErr w:type="spellStart"/>
        <w:r w:rsidRPr="00AC5141">
          <w:rPr>
            <w:rFonts w:ascii="Calibri" w:hAnsi="Calibri" w:cs="Calibri"/>
          </w:rPr>
          <w:t>Canopy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Indices</w:t>
        </w:r>
        <w:proofErr w:type="spellEnd"/>
        <w:r w:rsidRPr="00AC5141">
          <w:rPr>
            <w:rFonts w:ascii="Calibri" w:hAnsi="Calibri" w:cs="Calibri"/>
          </w:rPr>
          <w:t xml:space="preserve">: a </w:t>
        </w:r>
        <w:proofErr w:type="spellStart"/>
        <w:r w:rsidRPr="00AC5141">
          <w:rPr>
            <w:rFonts w:ascii="Calibri" w:hAnsi="Calibri" w:cs="Calibri"/>
          </w:rPr>
          <w:t>Model</w:t>
        </w:r>
        <w:proofErr w:type="spellEnd"/>
        <w:r w:rsidRPr="00AC5141">
          <w:rPr>
            <w:rFonts w:ascii="Calibri" w:hAnsi="Calibri" w:cs="Calibri"/>
          </w:rPr>
          <w:t xml:space="preserve"> to </w:t>
        </w:r>
        <w:proofErr w:type="spellStart"/>
        <w:r w:rsidRPr="00AC5141">
          <w:rPr>
            <w:rFonts w:ascii="Calibri" w:hAnsi="Calibri" w:cs="Calibri"/>
          </w:rPr>
          <w:t>Estimate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the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Nitrogen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Rate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for</w:t>
        </w:r>
        <w:proofErr w:type="spellEnd"/>
        <w:r w:rsidRPr="00AC5141">
          <w:rPr>
            <w:rFonts w:ascii="Calibri" w:hAnsi="Calibri" w:cs="Calibri"/>
          </w:rPr>
          <w:t xml:space="preserve"> </w:t>
        </w:r>
        <w:proofErr w:type="spellStart"/>
        <w:r w:rsidRPr="00AC5141">
          <w:rPr>
            <w:rFonts w:ascii="Calibri" w:hAnsi="Calibri" w:cs="Calibri"/>
          </w:rPr>
          <w:t>Barley</w:t>
        </w:r>
        <w:proofErr w:type="spellEnd"/>
        <w:r w:rsidRPr="00AC5141">
          <w:rPr>
            <w:rFonts w:ascii="Calibri" w:hAnsi="Calibri" w:cs="Calibri"/>
          </w:rPr>
          <w:t xml:space="preserve"> and </w:t>
        </w:r>
        <w:proofErr w:type="spellStart"/>
        <w:r w:rsidRPr="00AC5141">
          <w:rPr>
            <w:rFonts w:ascii="Calibri" w:hAnsi="Calibri" w:cs="Calibri"/>
          </w:rPr>
          <w:t>Wheat</w:t>
        </w:r>
        <w:proofErr w:type="spellEnd"/>
        <w:r w:rsidRPr="00AC5141">
          <w:rPr>
            <w:rFonts w:ascii="Calibri" w:hAnsi="Calibri" w:cs="Calibri"/>
            <w:lang w:val="en-US"/>
          </w:rPr>
          <w:t>. Journal of Soil Science and Plant Nutrition (DOI: 10.1007/s42729-020-00307-w).</w:t>
        </w:r>
      </w:ins>
    </w:p>
    <w:p w14:paraId="2A5A9FDE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45" w:author="Editor" w:date="2025-05-21T14:21:00Z"/>
          <w:rFonts w:ascii="Calibri" w:hAnsi="Calibri" w:cs="Calibri"/>
          <w:lang w:val="en-US"/>
        </w:rPr>
      </w:pPr>
      <w:ins w:id="46" w:author="Editor" w:date="2025-05-21T14:21:00Z">
        <w:r w:rsidRPr="00AC5141">
          <w:rPr>
            <w:rFonts w:ascii="Calibri" w:hAnsi="Calibri" w:cs="Calibri"/>
            <w:lang w:val="en-US"/>
          </w:rPr>
          <w:t xml:space="preserve">Martínez </w:t>
        </w:r>
        <w:proofErr w:type="spellStart"/>
        <w:r w:rsidRPr="00AC5141">
          <w:rPr>
            <w:rFonts w:ascii="Calibri" w:hAnsi="Calibri" w:cs="Calibri"/>
            <w:lang w:val="en-US"/>
          </w:rPr>
          <w:t>Cuestaa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, N.; N. Wyngaard; H. </w:t>
        </w:r>
        <w:proofErr w:type="spellStart"/>
        <w:r w:rsidRPr="00AC5141">
          <w:rPr>
            <w:rFonts w:ascii="Calibri" w:hAnsi="Calibri" w:cs="Calibri"/>
            <w:lang w:val="en-US"/>
          </w:rPr>
          <w:t>Saínz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W. Carciochi; M. Eyherabide; J.C. </w:t>
        </w:r>
        <w:proofErr w:type="spellStart"/>
        <w:r w:rsidRPr="00AC5141">
          <w:rPr>
            <w:rFonts w:ascii="Calibri" w:hAnsi="Calibri" w:cs="Calibri"/>
            <w:lang w:val="en-US"/>
          </w:rPr>
          <w:t>Colazo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M. Barraco; E.A. </w:t>
        </w:r>
        <w:proofErr w:type="spellStart"/>
        <w:r w:rsidRPr="00AC5141">
          <w:rPr>
            <w:rFonts w:ascii="Calibri" w:hAnsi="Calibri" w:cs="Calibri"/>
            <w:lang w:val="en-US"/>
          </w:rPr>
          <w:t>Guertald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and P. Barbieri. 2020. Determining mehlich-3 and DTPA extractable soil zinc optimum economic threshold for maize. Soil Use and Management 00:1-13 (</w:t>
        </w:r>
        <w:proofErr w:type="spellStart"/>
        <w:r w:rsidRPr="00AC5141">
          <w:rPr>
            <w:rFonts w:ascii="Calibri" w:hAnsi="Calibri" w:cs="Calibri"/>
            <w:lang w:val="en-US"/>
          </w:rPr>
          <w:t>doi</w:t>
        </w:r>
        <w:proofErr w:type="spellEnd"/>
        <w:r w:rsidRPr="00AC5141">
          <w:rPr>
            <w:rFonts w:ascii="Calibri" w:hAnsi="Calibri" w:cs="Calibri"/>
            <w:lang w:val="en-US"/>
          </w:rPr>
          <w:t>: 10.1111/SUM.12657).</w:t>
        </w:r>
      </w:ins>
    </w:p>
    <w:p w14:paraId="71B3DE56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47" w:author="Editor" w:date="2025-05-21T14:21:00Z"/>
          <w:rFonts w:ascii="Calibri" w:hAnsi="Calibri" w:cs="Calibri"/>
          <w:lang w:val="en-US"/>
        </w:rPr>
      </w:pPr>
      <w:ins w:id="48" w:author="Editor" w:date="2025-05-21T14:21:00Z">
        <w:r w:rsidRPr="00AC5141">
          <w:rPr>
            <w:rFonts w:ascii="Calibri" w:hAnsi="Calibri" w:cs="Calibri"/>
            <w:lang w:val="en-US"/>
          </w:rPr>
          <w:t xml:space="preserve">Tovar Hernandez, S.; N. Diovisalvi; W.D. Carciochi; N. </w:t>
        </w:r>
        <w:proofErr w:type="spellStart"/>
        <w:r w:rsidRPr="00AC5141">
          <w:rPr>
            <w:rFonts w:ascii="Calibri" w:hAnsi="Calibri" w:cs="Calibri"/>
            <w:lang w:val="en-US"/>
          </w:rPr>
          <w:t>Izquierdo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H.R.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F.O. Garcia and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>. 2021. Assessment of nitrogen diagnostic methods in sunflower. Agronomy Journal DOI: 10.1002/agj2.20685.</w:t>
        </w:r>
      </w:ins>
    </w:p>
    <w:p w14:paraId="1C658F84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49" w:author="Editor" w:date="2025-05-21T14:21:00Z"/>
          <w:rFonts w:ascii="Calibri" w:hAnsi="Calibri" w:cs="Calibri"/>
          <w:lang w:val="en-US"/>
        </w:rPr>
      </w:pPr>
      <w:ins w:id="50" w:author="Editor" w:date="2025-05-21T14:21:00Z">
        <w:r w:rsidRPr="00AC5141">
          <w:rPr>
            <w:rFonts w:ascii="Calibri" w:hAnsi="Calibri" w:cs="Calibri"/>
            <w:lang w:val="en-US"/>
          </w:rPr>
          <w:lastRenderedPageBreak/>
          <w:t>Correndo, A.A.; F.H. Gutiérrez-</w:t>
        </w:r>
        <w:proofErr w:type="spellStart"/>
        <w:r w:rsidRPr="00AC5141">
          <w:rPr>
            <w:rFonts w:ascii="Calibri" w:hAnsi="Calibri" w:cs="Calibri"/>
            <w:lang w:val="en-US"/>
          </w:rPr>
          <w:t>Boem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F.O. </w:t>
        </w:r>
        <w:proofErr w:type="spellStart"/>
        <w:r w:rsidRPr="00AC5141">
          <w:rPr>
            <w:rFonts w:ascii="Calibri" w:hAnsi="Calibri" w:cs="Calibri"/>
            <w:lang w:val="en-US"/>
          </w:rPr>
          <w:t>García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C. Alvarez; C. </w:t>
        </w:r>
        <w:proofErr w:type="spellStart"/>
        <w:r w:rsidRPr="00AC5141">
          <w:rPr>
            <w:rFonts w:ascii="Calibri" w:hAnsi="Calibri" w:cs="Calibri"/>
            <w:lang w:val="en-US"/>
          </w:rPr>
          <w:t>Álvarez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A. </w:t>
        </w:r>
        <w:proofErr w:type="spellStart"/>
        <w:r w:rsidRPr="00AC5141">
          <w:rPr>
            <w:rFonts w:ascii="Calibri" w:hAnsi="Calibri" w:cs="Calibri"/>
            <w:lang w:val="en-US"/>
          </w:rPr>
          <w:t>Angeli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P. Barbieri; M. Barraco; A. Berardo; M. </w:t>
        </w:r>
        <w:proofErr w:type="spellStart"/>
        <w:r w:rsidRPr="00AC5141">
          <w:rPr>
            <w:rFonts w:ascii="Calibri" w:hAnsi="Calibri" w:cs="Calibri"/>
            <w:lang w:val="en-US"/>
          </w:rPr>
          <w:t>Boxler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P. Calviño; J.E. </w:t>
        </w:r>
        <w:proofErr w:type="spellStart"/>
        <w:r w:rsidRPr="00AC5141">
          <w:rPr>
            <w:rFonts w:ascii="Calibri" w:hAnsi="Calibri" w:cs="Calibri"/>
            <w:lang w:val="en-US"/>
          </w:rPr>
          <w:t>Capurro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 Carta; O. Caviglia; I.A. Ciampitti; M. Díaz-Zorita; S. </w:t>
        </w:r>
        <w:proofErr w:type="spellStart"/>
        <w:r w:rsidRPr="00AC5141">
          <w:rPr>
            <w:rFonts w:ascii="Calibri" w:hAnsi="Calibri" w:cs="Calibri"/>
            <w:lang w:val="en-US"/>
          </w:rPr>
          <w:t>Díaz-Valdéz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H.E. </w:t>
        </w:r>
        <w:proofErr w:type="spellStart"/>
        <w:r w:rsidRPr="00AC5141">
          <w:rPr>
            <w:rFonts w:ascii="Calibri" w:hAnsi="Calibri" w:cs="Calibri"/>
            <w:lang w:val="en-US"/>
          </w:rPr>
          <w:t>Echeverría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G. </w:t>
        </w:r>
        <w:proofErr w:type="spellStart"/>
        <w:r w:rsidRPr="00AC5141">
          <w:rPr>
            <w:rFonts w:ascii="Calibri" w:hAnsi="Calibri" w:cs="Calibri"/>
            <w:lang w:val="en-US"/>
          </w:rPr>
          <w:t>Espósito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M. Ferrari; G.N. Ferraris; S. </w:t>
        </w:r>
        <w:proofErr w:type="spellStart"/>
        <w:r w:rsidRPr="00AC5141">
          <w:rPr>
            <w:rFonts w:ascii="Calibri" w:hAnsi="Calibri" w:cs="Calibri"/>
            <w:lang w:val="en-US"/>
          </w:rPr>
          <w:t>Gambaudo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V. Gudelj; J.P. </w:t>
        </w:r>
        <w:proofErr w:type="spellStart"/>
        <w:r w:rsidRPr="00AC5141">
          <w:rPr>
            <w:rFonts w:ascii="Calibri" w:hAnsi="Calibri" w:cs="Calibri"/>
            <w:lang w:val="en-US"/>
          </w:rPr>
          <w:t>Loeleu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R.J.M. Melchiori; J. </w:t>
        </w:r>
        <w:proofErr w:type="spellStart"/>
        <w:r w:rsidRPr="00AC5141">
          <w:rPr>
            <w:rFonts w:ascii="Calibri" w:hAnsi="Calibri" w:cs="Calibri"/>
            <w:lang w:val="en-US"/>
          </w:rPr>
          <w:t>Molinow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JM. Orcellet; A. Pagani; J.M. </w:t>
        </w:r>
        <w:proofErr w:type="spellStart"/>
        <w:r w:rsidRPr="00AC5141">
          <w:rPr>
            <w:rFonts w:ascii="Calibri" w:hAnsi="Calibri" w:cs="Calibri"/>
            <w:lang w:val="en-US"/>
          </w:rPr>
          <w:t>Pautasso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M. </w:t>
        </w:r>
        <w:proofErr w:type="spellStart"/>
        <w:r w:rsidRPr="00AC5141">
          <w:rPr>
            <w:rFonts w:ascii="Calibri" w:hAnsi="Calibri" w:cs="Calibri"/>
            <w:lang w:val="en-US"/>
          </w:rPr>
          <w:t>Redel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S. </w:t>
        </w:r>
        <w:proofErr w:type="spellStart"/>
        <w:r w:rsidRPr="00AC5141">
          <w:rPr>
            <w:rFonts w:ascii="Calibri" w:hAnsi="Calibri" w:cs="Calibri"/>
            <w:lang w:val="en-US"/>
          </w:rPr>
          <w:t>Rillo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 Rimski-Korsakov; H.R. </w:t>
        </w:r>
        <w:proofErr w:type="spellStart"/>
        <w:r w:rsidRPr="00AC5141">
          <w:rPr>
            <w:rFonts w:ascii="Calibri" w:hAnsi="Calibri" w:cs="Calibri"/>
            <w:lang w:val="en-US"/>
          </w:rPr>
          <w:t>Sainz-Rozas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M. Saks; M.G. </w:t>
        </w:r>
        <w:proofErr w:type="spellStart"/>
        <w:r w:rsidRPr="00AC5141">
          <w:rPr>
            <w:rFonts w:ascii="Calibri" w:hAnsi="Calibri" w:cs="Calibri"/>
            <w:lang w:val="en-US"/>
          </w:rPr>
          <w:t>Tellería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L. Ventimiglia; J.L. </w:t>
        </w:r>
        <w:proofErr w:type="spellStart"/>
        <w:r w:rsidRPr="00AC5141">
          <w:rPr>
            <w:rFonts w:ascii="Calibri" w:hAnsi="Calibri" w:cs="Calibri"/>
            <w:lang w:val="en-US"/>
          </w:rPr>
          <w:t>Zorzín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</w:t>
        </w:r>
        <w:proofErr w:type="spellStart"/>
        <w:r w:rsidRPr="00AC5141">
          <w:rPr>
            <w:rFonts w:ascii="Calibri" w:hAnsi="Calibri" w:cs="Calibri"/>
            <w:lang w:val="en-US"/>
          </w:rPr>
          <w:t>Ma.M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. </w:t>
        </w:r>
        <w:proofErr w:type="spellStart"/>
        <w:r w:rsidRPr="00AC5141">
          <w:rPr>
            <w:rFonts w:ascii="Calibri" w:hAnsi="Calibri" w:cs="Calibri"/>
            <w:lang w:val="en-US"/>
          </w:rPr>
          <w:t>Zubillaga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F. Salvagiotti. 2021. Attainable yield and soil texture as drivers of maize response to nitrogen: A synthesis analysis for Argentina. Field Crops Research </w:t>
        </w:r>
        <w:r w:rsidRPr="00AC5141">
          <w:rPr>
            <w:rFonts w:ascii="Calibri" w:hAnsi="Calibri" w:cs="Calibri"/>
            <w:lang w:val="en-US"/>
          </w:rPr>
          <w:fldChar w:fldCharType="begin"/>
        </w:r>
        <w:r w:rsidRPr="00AC5141">
          <w:rPr>
            <w:rFonts w:ascii="Calibri" w:hAnsi="Calibri" w:cs="Calibri"/>
            <w:lang w:val="en-US"/>
          </w:rPr>
          <w:instrText xml:space="preserve"> HYPERLINK "https://doi.org/10.1016/j.fcr.2021.108299" </w:instrText>
        </w:r>
        <w:r w:rsidRPr="00AC5141">
          <w:rPr>
            <w:rFonts w:ascii="Calibri" w:hAnsi="Calibri" w:cs="Calibri"/>
            <w:lang w:val="en-US"/>
          </w:rPr>
          <w:fldChar w:fldCharType="separate"/>
        </w:r>
        <w:r w:rsidRPr="00AC5141">
          <w:rPr>
            <w:rStyle w:val="Hipervnculo"/>
            <w:rFonts w:ascii="Calibri" w:hAnsi="Calibri" w:cs="Calibri"/>
            <w:color w:val="auto"/>
            <w:lang w:val="en-US"/>
          </w:rPr>
          <w:t>https://doi.org/10.1016/j.fcr.2021.108299</w:t>
        </w:r>
        <w:r w:rsidRPr="00AC5141">
          <w:rPr>
            <w:rFonts w:ascii="Calibri" w:hAnsi="Calibri" w:cs="Calibri"/>
            <w:lang w:val="en-US"/>
          </w:rPr>
          <w:fldChar w:fldCharType="end"/>
        </w:r>
        <w:r w:rsidRPr="00AC5141">
          <w:rPr>
            <w:rFonts w:ascii="Calibri" w:hAnsi="Calibri" w:cs="Calibri"/>
            <w:lang w:val="en-US"/>
          </w:rPr>
          <w:t>.</w:t>
        </w:r>
      </w:ins>
    </w:p>
    <w:p w14:paraId="7F3F819B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51" w:author="Editor" w:date="2025-05-21T14:21:00Z"/>
          <w:rFonts w:ascii="Calibri" w:hAnsi="Calibri" w:cs="Calibri"/>
          <w:color w:val="000000"/>
          <w:lang w:val="en-US"/>
        </w:rPr>
      </w:pPr>
      <w:proofErr w:type="spellStart"/>
      <w:ins w:id="52" w:author="Editor" w:date="2025-05-21T14:21:00Z">
        <w:r w:rsidRPr="00AC5141">
          <w:rPr>
            <w:rFonts w:ascii="Calibri" w:hAnsi="Calibri" w:cs="Calibri"/>
            <w:lang w:val="en-US"/>
          </w:rPr>
          <w:t>Gilleto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, C.; W. Carciochi; F. Mateos Inchauspe; A. Alejandro; J. </w:t>
        </w:r>
        <w:proofErr w:type="spellStart"/>
        <w:r w:rsidRPr="00AC5141">
          <w:rPr>
            <w:rFonts w:ascii="Calibri" w:hAnsi="Calibri" w:cs="Calibri"/>
            <w:lang w:val="en-US"/>
          </w:rPr>
          <w:t>Delfino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S.E. Silva; M.N. </w:t>
        </w:r>
        <w:proofErr w:type="spellStart"/>
        <w:r w:rsidRPr="00AC5141">
          <w:rPr>
            <w:rFonts w:ascii="Calibri" w:hAnsi="Calibri" w:cs="Calibri"/>
            <w:lang w:val="en-US"/>
          </w:rPr>
          <w:t>Cassino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and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>. 2022. Nitrogen Agronomic Efficiency and Estimated Losses in Potato with Enhanced-Efficiency Fertilizers. Archives of Agronomy and Soil Science.</w:t>
        </w:r>
        <w:r w:rsidRPr="00AC5141">
          <w:rPr>
            <w:rFonts w:ascii="Calibri" w:hAnsi="Calibri" w:cs="Calibri"/>
            <w:color w:val="000000"/>
            <w:lang w:val="en-US"/>
          </w:rPr>
          <w:t xml:space="preserve"> </w:t>
        </w:r>
        <w:r w:rsidRPr="00AC5141">
          <w:rPr>
            <w:rFonts w:ascii="Calibri" w:hAnsi="Calibri" w:cs="Calibri"/>
            <w:color w:val="000000"/>
            <w:lang w:val="en-US"/>
          </w:rPr>
          <w:fldChar w:fldCharType="begin"/>
        </w:r>
        <w:r w:rsidRPr="00AC5141">
          <w:rPr>
            <w:rFonts w:ascii="Calibri" w:hAnsi="Calibri" w:cs="Calibri"/>
            <w:color w:val="000000"/>
            <w:lang w:val="en-US"/>
          </w:rPr>
          <w:instrText xml:space="preserve"> HYPERLINK "https://doi.org/10.1080/03650340.2022.2047943" </w:instrText>
        </w:r>
        <w:r w:rsidRPr="00AC5141">
          <w:rPr>
            <w:rFonts w:ascii="Calibri" w:hAnsi="Calibri" w:cs="Calibri"/>
            <w:color w:val="000000"/>
            <w:lang w:val="en-US"/>
          </w:rPr>
          <w:fldChar w:fldCharType="separate"/>
        </w:r>
        <w:r w:rsidRPr="00AC5141">
          <w:rPr>
            <w:rFonts w:ascii="Calibri" w:hAnsi="Calibri" w:cs="Calibri"/>
            <w:color w:val="000000"/>
            <w:lang w:val="en-US"/>
          </w:rPr>
          <w:t>https://doi.org/10.1080/03650340.2022.2047943</w:t>
        </w:r>
        <w:r w:rsidRPr="00AC5141">
          <w:rPr>
            <w:rFonts w:ascii="Calibri" w:hAnsi="Calibri" w:cs="Calibri"/>
            <w:color w:val="000000"/>
            <w:lang w:val="en-US"/>
          </w:rPr>
          <w:fldChar w:fldCharType="end"/>
        </w:r>
        <w:r w:rsidRPr="00AC5141">
          <w:rPr>
            <w:rFonts w:ascii="Calibri" w:hAnsi="Calibri" w:cs="Calibri"/>
            <w:color w:val="000000"/>
            <w:lang w:val="en-US"/>
          </w:rPr>
          <w:t>.</w:t>
        </w:r>
      </w:ins>
    </w:p>
    <w:p w14:paraId="425C2287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53" w:author="Editor" w:date="2025-05-21T14:21:00Z"/>
          <w:rFonts w:ascii="Calibri" w:hAnsi="Calibri" w:cs="Calibri"/>
          <w:color w:val="000000"/>
          <w:lang w:val="en-US"/>
        </w:rPr>
      </w:pPr>
      <w:ins w:id="54" w:author="Editor" w:date="2025-05-21T14:21:00Z">
        <w:r w:rsidRPr="00AC5141">
          <w:rPr>
            <w:rFonts w:ascii="Calibri" w:hAnsi="Calibri" w:cs="Calibri"/>
            <w:b/>
            <w:color w:val="000000"/>
          </w:rPr>
          <w:t>Reussi Calvo, N.I.</w:t>
        </w:r>
        <w:r w:rsidRPr="00AC5141">
          <w:rPr>
            <w:rFonts w:ascii="Calibri" w:hAnsi="Calibri" w:cs="Calibri"/>
            <w:color w:val="000000"/>
          </w:rPr>
          <w:t xml:space="preserve">; W. Carciochi; I. </w:t>
        </w:r>
        <w:proofErr w:type="spellStart"/>
        <w:r w:rsidRPr="00AC5141">
          <w:rPr>
            <w:rFonts w:ascii="Calibri" w:hAnsi="Calibri" w:cs="Calibri"/>
            <w:color w:val="000000"/>
          </w:rPr>
          <w:t>Queirolo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; P. </w:t>
        </w:r>
        <w:proofErr w:type="spellStart"/>
        <w:r w:rsidRPr="00AC5141">
          <w:rPr>
            <w:rFonts w:ascii="Calibri" w:hAnsi="Calibri" w:cs="Calibri"/>
            <w:color w:val="000000"/>
          </w:rPr>
          <w:t>Prystupa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and H.R.</w:t>
        </w:r>
        <w:r w:rsidRPr="00AC5141">
          <w:rPr>
            <w:rFonts w:ascii="Calibri" w:hAnsi="Calibri" w:cs="Calibri"/>
            <w:b/>
            <w:color w:val="000000"/>
          </w:rPr>
          <w:t xml:space="preserve"> </w:t>
        </w:r>
        <w:r w:rsidRPr="00AC5141">
          <w:rPr>
            <w:rFonts w:ascii="Calibri" w:hAnsi="Calibri" w:cs="Calibri"/>
            <w:color w:val="000000"/>
          </w:rPr>
          <w:t xml:space="preserve">Sainz Rozas. 2022. </w:t>
        </w:r>
        <w:proofErr w:type="spellStart"/>
        <w:r w:rsidRPr="00AC5141">
          <w:rPr>
            <w:rFonts w:ascii="Calibri" w:hAnsi="Calibri" w:cs="Calibri"/>
            <w:color w:val="000000"/>
          </w:rPr>
          <w:t>Economic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optimum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nitrogen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rate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analysis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for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feed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and </w:t>
        </w:r>
        <w:proofErr w:type="spellStart"/>
        <w:r w:rsidRPr="00AC5141">
          <w:rPr>
            <w:rFonts w:ascii="Calibri" w:hAnsi="Calibri" w:cs="Calibri"/>
            <w:color w:val="000000"/>
          </w:rPr>
          <w:t>malting</w:t>
        </w:r>
        <w:proofErr w:type="spellEnd"/>
        <w:r w:rsidRPr="00AC5141">
          <w:rPr>
            <w:rFonts w:ascii="Calibri" w:hAnsi="Calibri" w:cs="Calibri"/>
            <w:color w:val="000000"/>
          </w:rPr>
          <w:t xml:space="preserve"> </w:t>
        </w:r>
        <w:proofErr w:type="spellStart"/>
        <w:r w:rsidRPr="00AC5141">
          <w:rPr>
            <w:rFonts w:ascii="Calibri" w:hAnsi="Calibri" w:cs="Calibri"/>
            <w:color w:val="000000"/>
          </w:rPr>
          <w:t>barley</w:t>
        </w:r>
        <w:proofErr w:type="spellEnd"/>
        <w:r w:rsidRPr="00AC5141">
          <w:rPr>
            <w:rFonts w:ascii="Calibri" w:hAnsi="Calibri" w:cs="Calibri"/>
            <w:color w:val="000000"/>
            <w:lang w:val="en-US"/>
          </w:rPr>
          <w:t>. Crop Science, 1–14. https://doi.org/10.1002/csc2.20808.</w:t>
        </w:r>
      </w:ins>
    </w:p>
    <w:p w14:paraId="63A55B66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55" w:author="Editor" w:date="2025-05-21T14:21:00Z"/>
          <w:rFonts w:ascii="Calibri" w:hAnsi="Calibri" w:cs="Calibri"/>
          <w:lang w:val="en-US"/>
        </w:rPr>
      </w:pPr>
      <w:ins w:id="56" w:author="Editor" w:date="2025-05-21T14:21:00Z">
        <w:r w:rsidRPr="00AC5141">
          <w:rPr>
            <w:rFonts w:ascii="Calibri" w:hAnsi="Calibri" w:cs="Calibri"/>
            <w:lang w:val="en-US"/>
          </w:rPr>
          <w:t xml:space="preserve">Tovar Hernandez, S.; W.D. Carciochi; N. </w:t>
        </w:r>
        <w:proofErr w:type="spellStart"/>
        <w:r w:rsidRPr="00AC5141">
          <w:rPr>
            <w:rFonts w:ascii="Calibri" w:hAnsi="Calibri" w:cs="Calibri"/>
            <w:lang w:val="en-US"/>
          </w:rPr>
          <w:t>Izquierdo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N. Wyngaard; P.A. Barbieri and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>. 2023. Assessment of nitrogen diagnostic methods in sunflower. Crops Science DOI: doi.org/10.1002/csc2.20932.</w:t>
        </w:r>
      </w:ins>
    </w:p>
    <w:p w14:paraId="59B04766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57" w:author="Editor" w:date="2025-05-21T14:21:00Z"/>
          <w:rFonts w:ascii="Calibri" w:hAnsi="Calibri" w:cs="Calibri"/>
          <w:lang w:val="en-US"/>
        </w:rPr>
      </w:pPr>
      <w:ins w:id="58" w:author="Editor" w:date="2025-05-21T14:21:00Z">
        <w:r w:rsidRPr="00AC5141">
          <w:rPr>
            <w:rFonts w:ascii="Calibri" w:hAnsi="Calibri" w:cs="Calibri"/>
            <w:lang w:val="en-US"/>
          </w:rPr>
          <w:t xml:space="preserve">Maltese, N.E.; W.D. Carciochi; O.P. Caviglia; H.R.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M. </w:t>
        </w:r>
        <w:proofErr w:type="spellStart"/>
        <w:r w:rsidRPr="00AC5141">
          <w:rPr>
            <w:rFonts w:ascii="Calibri" w:hAnsi="Calibri" w:cs="Calibri"/>
            <w:lang w:val="en-US"/>
          </w:rPr>
          <w:t>García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A.O. </w:t>
        </w:r>
        <w:proofErr w:type="spellStart"/>
        <w:r w:rsidRPr="00AC5141">
          <w:rPr>
            <w:rFonts w:ascii="Calibri" w:hAnsi="Calibri" w:cs="Calibri"/>
            <w:lang w:val="en-US"/>
          </w:rPr>
          <w:t>Lapaz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I.A. Ciampitti;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. 2024. Assessing the effect of split and additional late N </w:t>
        </w:r>
        <w:proofErr w:type="spellStart"/>
        <w:r w:rsidRPr="00AC5141">
          <w:rPr>
            <w:rFonts w:ascii="Calibri" w:hAnsi="Calibri" w:cs="Calibri"/>
            <w:lang w:val="en-US"/>
          </w:rPr>
          <w:t>fertilisation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on N economy of maize. Field Crops Research </w:t>
        </w:r>
        <w:r w:rsidRPr="00AC5141">
          <w:rPr>
            <w:rFonts w:ascii="Calibri" w:hAnsi="Calibri" w:cs="Calibri"/>
            <w:lang w:val="en-US"/>
          </w:rPr>
          <w:fldChar w:fldCharType="begin"/>
        </w:r>
        <w:r w:rsidRPr="00AC5141">
          <w:rPr>
            <w:rFonts w:ascii="Calibri" w:hAnsi="Calibri" w:cs="Calibri"/>
            <w:lang w:val="en-US"/>
          </w:rPr>
          <w:instrText xml:space="preserve"> HYPERLINK "https://doi.org/10.1016/j.fcr.2024.109279" </w:instrText>
        </w:r>
        <w:r w:rsidRPr="00AC5141">
          <w:rPr>
            <w:rFonts w:ascii="Calibri" w:hAnsi="Calibri" w:cs="Calibri"/>
            <w:lang w:val="en-US"/>
          </w:rPr>
          <w:fldChar w:fldCharType="separate"/>
        </w:r>
        <w:r w:rsidRPr="00AC5141">
          <w:rPr>
            <w:rStyle w:val="Hipervnculo"/>
            <w:rFonts w:ascii="Calibri" w:hAnsi="Calibri" w:cs="Calibri"/>
            <w:lang w:val="en-US"/>
          </w:rPr>
          <w:t>https://doi.org/10.1016/j.fcr.2024.109279</w:t>
        </w:r>
        <w:r w:rsidRPr="00AC5141">
          <w:rPr>
            <w:rFonts w:ascii="Calibri" w:hAnsi="Calibri" w:cs="Calibri"/>
            <w:lang w:val="en-US"/>
          </w:rPr>
          <w:fldChar w:fldCharType="end"/>
        </w:r>
      </w:ins>
    </w:p>
    <w:p w14:paraId="5AAFEABF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59" w:author="Editor" w:date="2025-05-21T14:21:00Z"/>
          <w:rFonts w:ascii="Calibri" w:hAnsi="Calibri" w:cs="Calibri"/>
          <w:lang w:val="en-US"/>
        </w:rPr>
      </w:pPr>
      <w:ins w:id="60" w:author="Editor" w:date="2025-05-21T14:21:00Z">
        <w:r w:rsidRPr="00AC5141">
          <w:rPr>
            <w:rFonts w:ascii="Calibri" w:hAnsi="Calibri" w:cs="Calibri"/>
            <w:lang w:val="en-US"/>
          </w:rPr>
          <w:t xml:space="preserve">Moises, C.; F.H. Andrade; J.P. </w:t>
        </w:r>
        <w:proofErr w:type="spellStart"/>
        <w:r w:rsidRPr="00AC5141">
          <w:rPr>
            <w:rFonts w:ascii="Calibri" w:hAnsi="Calibri" w:cs="Calibri"/>
            <w:lang w:val="en-US"/>
          </w:rPr>
          <w:t>Monzon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A. Cerrudo. 2024. Nitrogen deficiency in maize fields of the Southern Pampas does not affect kernel number but reduces weight per kernel. Field Crops Research </w:t>
        </w:r>
        <w:r w:rsidRPr="00AC5141">
          <w:rPr>
            <w:rFonts w:ascii="Calibri" w:hAnsi="Calibri" w:cs="Calibri"/>
            <w:lang w:val="en-US"/>
          </w:rPr>
          <w:fldChar w:fldCharType="begin"/>
        </w:r>
        <w:r w:rsidRPr="00AC5141">
          <w:rPr>
            <w:rFonts w:ascii="Calibri" w:hAnsi="Calibri" w:cs="Calibri"/>
            <w:lang w:val="en-US"/>
          </w:rPr>
          <w:instrText xml:space="preserve"> HYPERLINK "https://doi.org/10.1016/j.fcr.2024.109394" </w:instrText>
        </w:r>
        <w:r w:rsidRPr="00AC5141">
          <w:rPr>
            <w:rFonts w:ascii="Calibri" w:hAnsi="Calibri" w:cs="Calibri"/>
            <w:lang w:val="en-US"/>
          </w:rPr>
          <w:fldChar w:fldCharType="separate"/>
        </w:r>
        <w:r w:rsidRPr="00AC5141">
          <w:rPr>
            <w:rStyle w:val="Hipervnculo"/>
            <w:rFonts w:ascii="Calibri" w:hAnsi="Calibri" w:cs="Calibri"/>
            <w:lang w:val="en-US"/>
          </w:rPr>
          <w:t>https://doi.org/10.1016/j.fcr.2024.109394</w:t>
        </w:r>
        <w:r w:rsidRPr="00AC5141">
          <w:rPr>
            <w:rFonts w:ascii="Calibri" w:hAnsi="Calibri" w:cs="Calibri"/>
            <w:lang w:val="en-US"/>
          </w:rPr>
          <w:fldChar w:fldCharType="end"/>
        </w:r>
      </w:ins>
    </w:p>
    <w:p w14:paraId="29CD814C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61" w:author="Editor" w:date="2025-05-21T14:21:00Z"/>
          <w:rFonts w:ascii="Calibri" w:hAnsi="Calibri" w:cs="Calibri"/>
          <w:lang w:val="en-US"/>
        </w:rPr>
      </w:pPr>
      <w:ins w:id="62" w:author="Editor" w:date="2025-05-21T14:21:00Z">
        <w:r w:rsidRPr="00AC5141">
          <w:rPr>
            <w:rFonts w:ascii="Calibri" w:hAnsi="Calibri" w:cs="Calibri"/>
            <w:lang w:val="en-US"/>
          </w:rPr>
          <w:t xml:space="preserve">Barbieri, P.; C. Crespo; N. Wyngaard; M. Eyherabide; N. Martinez Cuesta;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; H.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; H. Angelini; W. Carciochi; V. Gudelj; G. </w:t>
        </w:r>
        <w:proofErr w:type="spellStart"/>
        <w:r w:rsidRPr="00AC5141">
          <w:rPr>
            <w:rFonts w:ascii="Calibri" w:hAnsi="Calibri" w:cs="Calibri"/>
            <w:lang w:val="en-US"/>
          </w:rPr>
          <w:t>Espósito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Goya; F. Salvagiotti; N.G. Ferraris; H. Sanchez; L. Ventimiglia; L. Torrens </w:t>
        </w:r>
        <w:proofErr w:type="spellStart"/>
        <w:r w:rsidRPr="00AC5141">
          <w:rPr>
            <w:rFonts w:ascii="Calibri" w:hAnsi="Calibri" w:cs="Calibri"/>
            <w:lang w:val="en-US"/>
          </w:rPr>
          <w:t>Baudrix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. 2024. Exploring </w:t>
        </w:r>
        <w:proofErr w:type="gramStart"/>
        <w:r w:rsidRPr="00AC5141">
          <w:rPr>
            <w:rFonts w:ascii="Calibri" w:hAnsi="Calibri" w:cs="Calibri"/>
            <w:lang w:val="en-US"/>
          </w:rPr>
          <w:t>maize grain yield response</w:t>
        </w:r>
        <w:proofErr w:type="gramEnd"/>
        <w:r w:rsidRPr="00AC5141">
          <w:rPr>
            <w:rFonts w:ascii="Calibri" w:hAnsi="Calibri" w:cs="Calibri"/>
            <w:lang w:val="en-US"/>
          </w:rPr>
          <w:t xml:space="preserve"> to boron fertilization in </w:t>
        </w:r>
        <w:proofErr w:type="spellStart"/>
        <w:r w:rsidRPr="00AC5141">
          <w:rPr>
            <w:rFonts w:ascii="Calibri" w:hAnsi="Calibri" w:cs="Calibri"/>
            <w:lang w:val="en-US"/>
          </w:rPr>
          <w:t>Mollisols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: Critical thresholds and predictive models. J. Plant </w:t>
        </w:r>
        <w:proofErr w:type="spellStart"/>
        <w:r w:rsidRPr="00AC5141">
          <w:rPr>
            <w:rFonts w:ascii="Calibri" w:hAnsi="Calibri" w:cs="Calibri"/>
            <w:lang w:val="en-US"/>
          </w:rPr>
          <w:t>Nutr</w:t>
        </w:r>
        <w:proofErr w:type="spellEnd"/>
        <w:r w:rsidRPr="00AC5141">
          <w:rPr>
            <w:rFonts w:ascii="Calibri" w:hAnsi="Calibri" w:cs="Calibri"/>
            <w:lang w:val="en-US"/>
          </w:rPr>
          <w:t>. Soil Sci. 2024: 1-11.</w:t>
        </w:r>
      </w:ins>
    </w:p>
    <w:p w14:paraId="4BE60744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63" w:author="Editor" w:date="2025-05-21T14:21:00Z"/>
          <w:rFonts w:ascii="Calibri" w:hAnsi="Calibri" w:cs="Calibri"/>
          <w:lang w:val="en-US"/>
        </w:rPr>
      </w:pPr>
      <w:ins w:id="64" w:author="Editor" w:date="2025-05-21T14:21:00Z">
        <w:r w:rsidRPr="00AC5141">
          <w:rPr>
            <w:rFonts w:ascii="Calibri" w:hAnsi="Calibri" w:cs="Calibri"/>
            <w:lang w:val="en-US"/>
          </w:rPr>
          <w:t xml:space="preserve">Wyngaard, N.; Crespo, C.; </w:t>
        </w:r>
        <w:proofErr w:type="spellStart"/>
        <w:r w:rsidRPr="00AC5141">
          <w:rPr>
            <w:rFonts w:ascii="Calibri" w:hAnsi="Calibri" w:cs="Calibri"/>
            <w:lang w:val="en-US"/>
          </w:rPr>
          <w:t>García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, G.V.; </w:t>
        </w:r>
        <w:r w:rsidRPr="00AC5141">
          <w:rPr>
            <w:rFonts w:ascii="Calibri" w:hAnsi="Calibri" w:cs="Calibri"/>
            <w:b/>
            <w:lang w:val="en-US"/>
          </w:rPr>
          <w:t>Reussi Calvo, N.I.</w:t>
        </w:r>
        <w:r w:rsidRPr="00AC5141">
          <w:rPr>
            <w:rFonts w:ascii="Calibri" w:hAnsi="Calibri" w:cs="Calibri"/>
            <w:lang w:val="en-US"/>
          </w:rPr>
          <w:t xml:space="preserve">; </w:t>
        </w:r>
        <w:proofErr w:type="spellStart"/>
        <w:r w:rsidRPr="00AC5141">
          <w:rPr>
            <w:rFonts w:ascii="Calibri" w:hAnsi="Calibri" w:cs="Calibri"/>
            <w:lang w:val="en-US"/>
          </w:rPr>
          <w:t>Rivero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, C.; Carciochi, W.D.; Eyherabide, M.; Larrea, G.; Angelini, H.; Barbieri, P.; </w:t>
        </w:r>
        <w:proofErr w:type="spellStart"/>
        <w:r w:rsidRPr="00AC5141">
          <w:rPr>
            <w:rFonts w:ascii="Calibri" w:hAnsi="Calibri" w:cs="Calibri"/>
            <w:lang w:val="en-US"/>
          </w:rPr>
          <w:t>Sainz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</w:t>
        </w:r>
        <w:proofErr w:type="spellStart"/>
        <w:r w:rsidRPr="00AC5141">
          <w:rPr>
            <w:rFonts w:ascii="Calibri" w:hAnsi="Calibri" w:cs="Calibri"/>
            <w:lang w:val="en-US"/>
          </w:rPr>
          <w:t>Rozas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, H.R. 2025. Nitrogen mineralization potential depletion in pampas (Argentina) croplands following conversion from native grasslands. </w:t>
        </w:r>
        <w:proofErr w:type="spellStart"/>
        <w:r w:rsidRPr="00AC5141">
          <w:rPr>
            <w:rFonts w:ascii="Calibri" w:hAnsi="Calibri" w:cs="Calibri"/>
            <w:lang w:val="en-US"/>
          </w:rPr>
          <w:t>Geoderma</w:t>
        </w:r>
        <w:proofErr w:type="spellEnd"/>
        <w:r w:rsidRPr="00AC5141">
          <w:rPr>
            <w:rFonts w:ascii="Calibri" w:hAnsi="Calibri" w:cs="Calibri"/>
            <w:lang w:val="en-US"/>
          </w:rPr>
          <w:t xml:space="preserve"> Regional. https://doi.org/10.1016/j.geodrs.2025.e00925.</w:t>
        </w:r>
      </w:ins>
    </w:p>
    <w:p w14:paraId="52B1A08E" w14:textId="77777777" w:rsidR="00082F09" w:rsidRPr="00AC5141" w:rsidRDefault="00082F09" w:rsidP="00082F09">
      <w:pPr>
        <w:spacing w:line="240" w:lineRule="exact"/>
        <w:ind w:left="284" w:hanging="284"/>
        <w:jc w:val="both"/>
        <w:rPr>
          <w:ins w:id="65" w:author="Editor" w:date="2025-05-21T14:21:00Z"/>
          <w:rFonts w:ascii="Calibri" w:hAnsi="Calibri" w:cs="Calibri"/>
          <w:lang w:val="en-US"/>
        </w:rPr>
      </w:pPr>
      <w:ins w:id="66" w:author="Editor" w:date="2025-05-21T14:21:00Z">
        <w:r w:rsidRPr="00AC5141">
          <w:rPr>
            <w:rFonts w:ascii="Calibri" w:hAnsi="Calibri" w:cs="Calibri"/>
            <w:lang w:val="en-US"/>
          </w:rPr>
          <w:t xml:space="preserve">Maltese, N.E.; W.D. Carciochi; O.P. Caviglia; H.R. Iglesias M.P.; </w:t>
        </w:r>
        <w:r w:rsidRPr="00AC5141">
          <w:rPr>
            <w:rFonts w:ascii="Calibri" w:hAnsi="Calibri" w:cs="Calibri"/>
            <w:b/>
            <w:lang w:val="en-US"/>
          </w:rPr>
          <w:t>N.I. Reussi Calvo</w:t>
        </w:r>
        <w:r w:rsidRPr="00AC5141">
          <w:rPr>
            <w:rFonts w:ascii="Calibri" w:hAnsi="Calibri" w:cs="Calibri"/>
            <w:lang w:val="en-US"/>
          </w:rPr>
          <w:t xml:space="preserve">. 2025. Greenness index profile in maize canopy: Implications for crop N status diagnosis. Field Crops Research </w:t>
        </w:r>
        <w:r w:rsidRPr="00AC5141">
          <w:rPr>
            <w:rFonts w:ascii="Calibri" w:hAnsi="Calibri" w:cs="Calibri"/>
            <w:lang w:val="en-US"/>
          </w:rPr>
          <w:fldChar w:fldCharType="begin"/>
        </w:r>
        <w:r w:rsidRPr="00AC5141">
          <w:rPr>
            <w:rFonts w:ascii="Calibri" w:hAnsi="Calibri" w:cs="Calibri"/>
            <w:lang w:val="en-US"/>
          </w:rPr>
          <w:instrText xml:space="preserve"> HYPERLINK "https://doi.org/10.1016/j.fcr.2025.109824" </w:instrText>
        </w:r>
        <w:r w:rsidRPr="00AC5141">
          <w:rPr>
            <w:rFonts w:ascii="Calibri" w:hAnsi="Calibri" w:cs="Calibri"/>
            <w:lang w:val="en-US"/>
          </w:rPr>
          <w:fldChar w:fldCharType="separate"/>
        </w:r>
        <w:r w:rsidRPr="00AC5141">
          <w:rPr>
            <w:rStyle w:val="Hipervnculo"/>
            <w:rFonts w:ascii="Calibri" w:hAnsi="Calibri" w:cs="Calibri"/>
            <w:lang w:val="en-US"/>
          </w:rPr>
          <w:t>https://doi.org/10.1016/j.fcr.2025.109824</w:t>
        </w:r>
        <w:r w:rsidRPr="00AC5141">
          <w:rPr>
            <w:rFonts w:ascii="Calibri" w:hAnsi="Calibri" w:cs="Calibri"/>
            <w:lang w:val="en-US"/>
          </w:rPr>
          <w:fldChar w:fldCharType="end"/>
        </w:r>
        <w:r w:rsidRPr="00AC5141">
          <w:rPr>
            <w:rFonts w:ascii="Calibri" w:hAnsi="Calibri" w:cs="Calibri"/>
            <w:lang w:val="en-US"/>
          </w:rPr>
          <w:t>.</w:t>
        </w:r>
      </w:ins>
    </w:p>
    <w:p w14:paraId="7136AB2C" w14:textId="5951A5A7" w:rsidR="00C32D7B" w:rsidRPr="00AC5141" w:rsidRDefault="00C32D7B" w:rsidP="00C32D7B">
      <w:pPr>
        <w:rPr>
          <w:ins w:id="67" w:author="Editor" w:date="2025-05-21T14:17:00Z"/>
          <w:b/>
          <w:bCs/>
          <w:sz w:val="28"/>
          <w:szCs w:val="28"/>
        </w:rPr>
      </w:pPr>
    </w:p>
    <w:p w14:paraId="2C4CDC73" w14:textId="77777777" w:rsidR="00C32D7B" w:rsidRPr="00AC5141" w:rsidRDefault="00C32D7B" w:rsidP="00C32D7B">
      <w:pPr>
        <w:rPr>
          <w:ins w:id="68" w:author="Editor" w:date="2025-05-21T14:17:00Z"/>
          <w:b/>
          <w:bCs/>
          <w:sz w:val="28"/>
          <w:szCs w:val="28"/>
        </w:rPr>
      </w:pPr>
    </w:p>
    <w:p w14:paraId="632CD2DD" w14:textId="77777777" w:rsidR="00C32D7B" w:rsidRPr="00AC5141" w:rsidRDefault="00C32D7B" w:rsidP="00A97F43">
      <w:pPr>
        <w:rPr>
          <w:sz w:val="28"/>
          <w:szCs w:val="28"/>
        </w:rPr>
      </w:pPr>
    </w:p>
    <w:bookmarkEnd w:id="31"/>
    <w:p w14:paraId="1BDCFA67" w14:textId="77777777" w:rsidR="00790C9A" w:rsidRPr="00AC5141" w:rsidRDefault="00790C9A">
      <w:pPr>
        <w:rPr>
          <w:sz w:val="28"/>
          <w:szCs w:val="28"/>
        </w:rPr>
      </w:pPr>
    </w:p>
    <w:sectPr w:rsidR="00790C9A" w:rsidRPr="00AC5141" w:rsidSect="00E35CAB">
      <w:headerReference w:type="default" r:id="rId7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8E95F" w14:textId="77777777" w:rsidR="003D1067" w:rsidRDefault="003D1067" w:rsidP="00E35CAB">
      <w:pPr>
        <w:spacing w:after="0" w:line="240" w:lineRule="auto"/>
      </w:pPr>
      <w:r>
        <w:separator/>
      </w:r>
    </w:p>
  </w:endnote>
  <w:endnote w:type="continuationSeparator" w:id="0">
    <w:p w14:paraId="37BA8D25" w14:textId="77777777" w:rsidR="003D1067" w:rsidRDefault="003D1067" w:rsidP="00E3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18BE2" w14:textId="77777777" w:rsidR="003D1067" w:rsidRDefault="003D1067" w:rsidP="00E35CAB">
      <w:pPr>
        <w:spacing w:after="0" w:line="240" w:lineRule="auto"/>
      </w:pPr>
      <w:r>
        <w:separator/>
      </w:r>
    </w:p>
  </w:footnote>
  <w:footnote w:type="continuationSeparator" w:id="0">
    <w:p w14:paraId="2A3C7ACF" w14:textId="77777777" w:rsidR="003D1067" w:rsidRDefault="003D1067" w:rsidP="00E3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20D45" w14:textId="0DE94D2A" w:rsidR="00E35CAB" w:rsidRDefault="00E35CAB" w:rsidP="00E35CAB">
    <w:pPr>
      <w:pStyle w:val="Encabezado"/>
      <w:pBdr>
        <w:bottom w:val="single" w:sz="4" w:space="1" w:color="auto"/>
      </w:pBdr>
      <w:jc w:val="right"/>
    </w:pPr>
    <w:r w:rsidRPr="00E35CAB">
      <w:drawing>
        <wp:inline distT="0" distB="0" distL="0" distR="0" wp14:anchorId="4A41F170" wp14:editId="380C52EA">
          <wp:extent cx="855774" cy="880289"/>
          <wp:effectExtent l="0" t="0" r="1905" b="0"/>
          <wp:docPr id="7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254" cy="885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C61"/>
    <w:multiLevelType w:val="multilevel"/>
    <w:tmpl w:val="1D5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6B24"/>
    <w:multiLevelType w:val="multilevel"/>
    <w:tmpl w:val="40BA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456D3"/>
    <w:multiLevelType w:val="multilevel"/>
    <w:tmpl w:val="66E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2F8E"/>
    <w:multiLevelType w:val="multilevel"/>
    <w:tmpl w:val="513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009A4"/>
    <w:multiLevelType w:val="multilevel"/>
    <w:tmpl w:val="1640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20D67"/>
    <w:multiLevelType w:val="multilevel"/>
    <w:tmpl w:val="A20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02A37"/>
    <w:multiLevelType w:val="multilevel"/>
    <w:tmpl w:val="6692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E1986"/>
    <w:multiLevelType w:val="multilevel"/>
    <w:tmpl w:val="CBA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C24D5"/>
    <w:multiLevelType w:val="multilevel"/>
    <w:tmpl w:val="608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43"/>
    <w:rsid w:val="00082F09"/>
    <w:rsid w:val="000F1280"/>
    <w:rsid w:val="001D455D"/>
    <w:rsid w:val="003D1067"/>
    <w:rsid w:val="003D4C46"/>
    <w:rsid w:val="004178D7"/>
    <w:rsid w:val="00444BAD"/>
    <w:rsid w:val="004513F1"/>
    <w:rsid w:val="00564729"/>
    <w:rsid w:val="006850F7"/>
    <w:rsid w:val="00790C9A"/>
    <w:rsid w:val="007C5D2E"/>
    <w:rsid w:val="00810622"/>
    <w:rsid w:val="00A97F43"/>
    <w:rsid w:val="00AC5141"/>
    <w:rsid w:val="00B73EFA"/>
    <w:rsid w:val="00C32D7B"/>
    <w:rsid w:val="00CA0CC8"/>
    <w:rsid w:val="00D3241D"/>
    <w:rsid w:val="00E22FA9"/>
    <w:rsid w:val="00E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3C94B"/>
  <w15:chartTrackingRefBased/>
  <w15:docId w15:val="{F7981F7A-AB2D-458B-B68A-9ED0003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F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3F1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13F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35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CAB"/>
  </w:style>
  <w:style w:type="paragraph" w:styleId="Piedepgina">
    <w:name w:val="footer"/>
    <w:basedOn w:val="Normal"/>
    <w:link w:val="PiedepginaCar"/>
    <w:uiPriority w:val="99"/>
    <w:unhideWhenUsed/>
    <w:rsid w:val="00E35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1571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Andresa Lewczuk</dc:creator>
  <cp:keywords/>
  <dc:description/>
  <cp:lastModifiedBy>Editor</cp:lastModifiedBy>
  <cp:revision>2</cp:revision>
  <dcterms:created xsi:type="dcterms:W3CDTF">2025-05-21T17:38:00Z</dcterms:created>
  <dcterms:modified xsi:type="dcterms:W3CDTF">2025-05-21T17:38:00Z</dcterms:modified>
</cp:coreProperties>
</file>